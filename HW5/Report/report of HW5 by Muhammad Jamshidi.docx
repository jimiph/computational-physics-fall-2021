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4B5" w:rsidRPr="00ED372E" w:rsidRDefault="00FA34B5" w:rsidP="00DF0ABD">
      <w:pPr>
        <w:bidi/>
        <w:jc w:val="both"/>
        <w:rPr>
          <w:rFonts w:cs="B Lotus"/>
          <w:b/>
          <w:bCs/>
          <w:i/>
          <w:iCs/>
          <w:sz w:val="36"/>
          <w:szCs w:val="36"/>
          <w:lang w:bidi="fa-IR"/>
        </w:rPr>
      </w:pPr>
      <w:r w:rsidRPr="00316CEE">
        <w:rPr>
          <w:rFonts w:cs="B Lotus" w:hint="cs"/>
          <w:b/>
          <w:bCs/>
          <w:i/>
          <w:iCs/>
          <w:sz w:val="36"/>
          <w:szCs w:val="36"/>
          <w:rtl/>
        </w:rPr>
        <w:t xml:space="preserve">گزارش تمرین </w:t>
      </w:r>
      <w:r w:rsidR="00DF0ABD">
        <w:rPr>
          <w:rFonts w:cs="B Lotus" w:hint="cs"/>
          <w:b/>
          <w:bCs/>
          <w:i/>
          <w:iCs/>
          <w:sz w:val="36"/>
          <w:szCs w:val="36"/>
          <w:rtl/>
          <w:lang w:bidi="fa-IR"/>
        </w:rPr>
        <w:t>پنجم</w:t>
      </w:r>
    </w:p>
    <w:p w:rsidR="00FA34B5" w:rsidRPr="00316CEE" w:rsidRDefault="00FA34B5" w:rsidP="00FA34B5">
      <w:pPr>
        <w:bidi/>
        <w:jc w:val="both"/>
        <w:rPr>
          <w:rFonts w:cs="B Lotus"/>
          <w:b/>
          <w:bCs/>
          <w:i/>
          <w:iCs/>
          <w:sz w:val="36"/>
          <w:szCs w:val="36"/>
          <w:rtl/>
        </w:rPr>
      </w:pPr>
      <w:r w:rsidRPr="00316CEE">
        <w:rPr>
          <w:rFonts w:cs="B Lotus" w:hint="cs"/>
          <w:b/>
          <w:bCs/>
          <w:i/>
          <w:iCs/>
          <w:sz w:val="36"/>
          <w:szCs w:val="36"/>
          <w:rtl/>
        </w:rPr>
        <w:t>نام: محمد جمشیدی</w:t>
      </w:r>
    </w:p>
    <w:p w:rsidR="0086000C" w:rsidRPr="00316CEE" w:rsidRDefault="00FA34B5" w:rsidP="0097639E">
      <w:pPr>
        <w:bidi/>
        <w:jc w:val="both"/>
        <w:rPr>
          <w:rFonts w:cs="B Lotus"/>
          <w:b/>
          <w:bCs/>
          <w:i/>
          <w:iCs/>
          <w:sz w:val="36"/>
          <w:szCs w:val="36"/>
          <w:lang w:bidi="fa-IR"/>
        </w:rPr>
      </w:pPr>
      <w:r w:rsidRPr="00316CEE">
        <w:rPr>
          <w:rFonts w:cs="B Lotus" w:hint="cs"/>
          <w:b/>
          <w:bCs/>
          <w:i/>
          <w:iCs/>
          <w:sz w:val="36"/>
          <w:szCs w:val="36"/>
          <w:rtl/>
        </w:rPr>
        <w:t>شماره دانش‌جویی: 98100718</w:t>
      </w:r>
    </w:p>
    <w:p w:rsidR="00D24997" w:rsidRPr="00EC0CAE" w:rsidRDefault="003E398D" w:rsidP="00DD2415">
      <w:pPr>
        <w:bidi/>
        <w:rPr>
          <w:rFonts w:cs="B Titr"/>
          <w:sz w:val="36"/>
          <w:szCs w:val="36"/>
          <w:rtl/>
          <w:lang w:bidi="fa-IR"/>
        </w:rPr>
      </w:pPr>
      <w:r w:rsidRPr="00EC0CAE">
        <w:rPr>
          <w:rFonts w:cs="B Titr" w:hint="cs"/>
          <w:sz w:val="36"/>
          <w:szCs w:val="36"/>
          <w:rtl/>
          <w:lang w:bidi="fa-IR"/>
        </w:rPr>
        <w:t>1.</w:t>
      </w:r>
      <w:r w:rsidR="0094632E" w:rsidRPr="00EC0CAE">
        <w:rPr>
          <w:rFonts w:cs="B Titr" w:hint="cs"/>
          <w:sz w:val="36"/>
          <w:szCs w:val="36"/>
          <w:rtl/>
          <w:lang w:bidi="fa-IR"/>
        </w:rPr>
        <w:t>خوشته تجمع محدود (4.6)</w:t>
      </w:r>
    </w:p>
    <w:p w:rsidR="0094632E" w:rsidRDefault="0094632E" w:rsidP="000A5944">
      <w:pPr>
        <w:bidi/>
        <w:jc w:val="both"/>
        <w:rPr>
          <w:rFonts w:cs="B Lotus" w:hint="cs"/>
          <w:sz w:val="36"/>
          <w:szCs w:val="36"/>
          <w:rtl/>
          <w:lang w:bidi="fa-IR"/>
        </w:rPr>
      </w:pPr>
      <w:r>
        <w:rPr>
          <w:rFonts w:cs="B Lotus" w:hint="cs"/>
          <w:sz w:val="36"/>
          <w:szCs w:val="36"/>
          <w:rtl/>
          <w:lang w:bidi="fa-IR"/>
        </w:rPr>
        <w:t xml:space="preserve">در اینجا یک بذر خطی به طول 200 داریم. سپس از ارتفاعی بالاتر از این بذر یک ولگرد را رها می‌کنیم تا هرچقدر که دلش می‌خواهد ولگردی کند! اما به محض اینکه با این بذر یا خوشه‌ای که در هر لحظه از زمان ساخته می‌شود تماس پیدا کند، ولگردی خود را متوقف می‌کند و جذب خوشه می‌شود. شرایط مرزی برای راستای افقی را تناوبی گرفته‌ام. </w:t>
      </w:r>
      <w:r w:rsidR="000A5944">
        <w:rPr>
          <w:rFonts w:cs="B Lotus" w:hint="cs"/>
          <w:sz w:val="36"/>
          <w:szCs w:val="36"/>
          <w:rtl/>
          <w:lang w:bidi="fa-IR"/>
        </w:rPr>
        <w:t>توضیحات لازم در مورد توابعی که برای پیاده‌سازی الگوریتم استفاده کردم به صورت کامنت در داخل کد سوال موجود است. به طور کلی ابتدا یک آرایه‌ی دوبعدی را با صفر مقدار دهی اولیه می‌کنم. این آرایه قرار است همه‌ی سلول‌های خوشه را در بر بگیرد. در ادامه اولین سطر آرایه را یک م</w:t>
      </w:r>
      <w:r w:rsidR="005F013D">
        <w:rPr>
          <w:rFonts w:cs="B Lotus" w:hint="cs"/>
          <w:sz w:val="36"/>
          <w:szCs w:val="36"/>
          <w:rtl/>
          <w:lang w:bidi="fa-IR"/>
        </w:rPr>
        <w:t xml:space="preserve">ی‌کنم که همان بذر خطی اولیه است. همچنین تابعی تعریف می‌کنم که در هر مرحله (منظور از مرحله یک دور کامل ولگردی است!) بیش‌ترین ارتفاع خوشه را بدست می‌آورد تا از چند خانه بالاتر از این ارتفاع بیشینه ولگرد دوبُعدیِ بَعدی را رها کنیم. </w:t>
      </w:r>
      <w:r w:rsidR="008B4474">
        <w:rPr>
          <w:rFonts w:cs="B Lotus" w:hint="cs"/>
          <w:sz w:val="36"/>
          <w:szCs w:val="36"/>
          <w:rtl/>
          <w:lang w:bidi="fa-IR"/>
        </w:rPr>
        <w:t xml:space="preserve">در نهایت پس از آن‌که به تعداد قابل توجهی ولگرد به خوشه متصل شدند، آرایه‌ی نهایی را با یک رنگ‌نگاشت نمایش می‌دهیم. تصاویر زیر بدست می‌‌آید. همچنین آرایه‌ی نهایی به صورت یک فایل </w:t>
      </w:r>
      <w:r w:rsidR="008B4474">
        <w:rPr>
          <w:rFonts w:cs="B Lotus"/>
          <w:sz w:val="36"/>
          <w:szCs w:val="36"/>
          <w:lang w:bidi="fa-IR"/>
        </w:rPr>
        <w:t>.npy</w:t>
      </w:r>
      <w:r w:rsidR="008B4474">
        <w:rPr>
          <w:rFonts w:cs="B Lotus" w:hint="cs"/>
          <w:sz w:val="36"/>
          <w:szCs w:val="36"/>
          <w:rtl/>
          <w:lang w:bidi="fa-IR"/>
        </w:rPr>
        <w:t xml:space="preserve"> ذخیره شده است و می‌توان آن را در کد اجرا کرد.</w:t>
      </w:r>
    </w:p>
    <w:p w:rsidR="008B4474" w:rsidRDefault="008B4474" w:rsidP="008B4474">
      <w:pPr>
        <w:bidi/>
        <w:jc w:val="both"/>
        <w:rPr>
          <w:rFonts w:cs="B Lotus" w:hint="cs"/>
          <w:sz w:val="36"/>
          <w:szCs w:val="36"/>
          <w:rtl/>
          <w:lang w:bidi="fa-IR"/>
        </w:rPr>
      </w:pPr>
      <w:r>
        <w:rPr>
          <w:rFonts w:cs="B Lotus" w:hint="cs"/>
          <w:noProof/>
          <w:sz w:val="36"/>
          <w:szCs w:val="36"/>
          <w:rtl/>
        </w:rPr>
        <w:drawing>
          <wp:inline distT="0" distB="0" distL="0" distR="0">
            <wp:extent cx="9144018" cy="653797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_2.png"/>
                    <pic:cNvPicPr/>
                  </pic:nvPicPr>
                  <pic:blipFill>
                    <a:blip r:embed="rId8">
                      <a:extLst>
                        <a:ext uri="{28A0092B-C50C-407E-A947-70E740481C1C}">
                          <a14:useLocalDpi xmlns:a14="http://schemas.microsoft.com/office/drawing/2010/main" val="0"/>
                        </a:ext>
                      </a:extLst>
                    </a:blip>
                    <a:stretch>
                      <a:fillRect/>
                    </a:stretch>
                  </pic:blipFill>
                  <pic:spPr>
                    <a:xfrm>
                      <a:off x="0" y="0"/>
                      <a:ext cx="9144018" cy="6537973"/>
                    </a:xfrm>
                    <a:prstGeom prst="rect">
                      <a:avLst/>
                    </a:prstGeom>
                  </pic:spPr>
                </pic:pic>
              </a:graphicData>
            </a:graphic>
          </wp:inline>
        </w:drawing>
      </w:r>
    </w:p>
    <w:p w:rsidR="008B4474" w:rsidRDefault="008B4474" w:rsidP="008B4474">
      <w:pPr>
        <w:bidi/>
        <w:jc w:val="both"/>
        <w:rPr>
          <w:rFonts w:cs="B Lotus" w:hint="cs"/>
          <w:sz w:val="36"/>
          <w:szCs w:val="36"/>
          <w:rtl/>
          <w:lang w:bidi="fa-IR"/>
        </w:rPr>
      </w:pPr>
      <w:r>
        <w:rPr>
          <w:rFonts w:cs="B Lotus" w:hint="cs"/>
          <w:noProof/>
          <w:sz w:val="36"/>
          <w:szCs w:val="36"/>
          <w:rtl/>
        </w:rPr>
        <w:lastRenderedPageBreak/>
        <w:drawing>
          <wp:inline distT="0" distB="0" distL="0" distR="0">
            <wp:extent cx="9144018" cy="65379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1.png"/>
                    <pic:cNvPicPr/>
                  </pic:nvPicPr>
                  <pic:blipFill>
                    <a:blip r:embed="rId9">
                      <a:extLst>
                        <a:ext uri="{28A0092B-C50C-407E-A947-70E740481C1C}">
                          <a14:useLocalDpi xmlns:a14="http://schemas.microsoft.com/office/drawing/2010/main" val="0"/>
                        </a:ext>
                      </a:extLst>
                    </a:blip>
                    <a:stretch>
                      <a:fillRect/>
                    </a:stretch>
                  </pic:blipFill>
                  <pic:spPr>
                    <a:xfrm>
                      <a:off x="0" y="0"/>
                      <a:ext cx="9144018" cy="6537973"/>
                    </a:xfrm>
                    <a:prstGeom prst="rect">
                      <a:avLst/>
                    </a:prstGeom>
                  </pic:spPr>
                </pic:pic>
              </a:graphicData>
            </a:graphic>
          </wp:inline>
        </w:drawing>
      </w:r>
    </w:p>
    <w:p w:rsidR="0094632E" w:rsidRDefault="008B4474" w:rsidP="0094632E">
      <w:pPr>
        <w:bidi/>
        <w:rPr>
          <w:ins w:id="0" w:author="Jimi" w:date="2021-10-26T23:23:00Z"/>
          <w:rFonts w:cs="B Lotus"/>
          <w:sz w:val="36"/>
          <w:szCs w:val="36"/>
          <w:rtl/>
          <w:lang w:bidi="fa-IR"/>
        </w:rPr>
      </w:pPr>
      <w:r>
        <w:rPr>
          <w:rFonts w:cs="B Lotus" w:hint="cs"/>
          <w:sz w:val="36"/>
          <w:szCs w:val="36"/>
          <w:rtl/>
          <w:lang w:bidi="fa-IR"/>
        </w:rPr>
        <w:t>در عکس‌های بالا رفتار رقابتی به خوبی قابل مشاهده است. با افزایش تعداد ذرات خوشه‌های پر شاخ‌وبرگ‌تری مشاهده می‌شود.</w:t>
      </w:r>
    </w:p>
    <w:p w:rsidR="00D968F7" w:rsidRDefault="00D968F7" w:rsidP="009F7102">
      <w:pPr>
        <w:bidi/>
        <w:rPr>
          <w:ins w:id="1" w:author="Jimi" w:date="2021-10-26T23:23:00Z"/>
          <w:rFonts w:cs="B Lotus"/>
          <w:sz w:val="36"/>
          <w:szCs w:val="36"/>
          <w:rtl/>
          <w:lang w:bidi="fa-IR"/>
        </w:rPr>
      </w:pPr>
    </w:p>
    <w:p w:rsidR="00D968F7" w:rsidRDefault="00D968F7" w:rsidP="00D77153">
      <w:pPr>
        <w:bidi/>
        <w:rPr>
          <w:ins w:id="2" w:author="Jimi" w:date="2021-10-26T23:23:00Z"/>
          <w:rFonts w:cs="B Lotus"/>
          <w:sz w:val="36"/>
          <w:szCs w:val="36"/>
          <w:rtl/>
          <w:lang w:bidi="fa-IR"/>
        </w:rPr>
      </w:pPr>
    </w:p>
    <w:p w:rsidR="00D968F7" w:rsidRDefault="00D968F7" w:rsidP="00D968F7">
      <w:pPr>
        <w:bidi/>
        <w:rPr>
          <w:ins w:id="3" w:author="Jimi" w:date="2021-10-26T23:23:00Z"/>
          <w:rFonts w:cs="B Lotus"/>
          <w:sz w:val="36"/>
          <w:szCs w:val="36"/>
          <w:rtl/>
          <w:lang w:bidi="fa-IR"/>
        </w:rPr>
        <w:pPrChange w:id="4" w:author="Jimi" w:date="2021-10-26T23:23:00Z">
          <w:pPr>
            <w:bidi/>
          </w:pPr>
        </w:pPrChange>
      </w:pPr>
    </w:p>
    <w:p w:rsidR="00D968F7" w:rsidRDefault="00D968F7" w:rsidP="00D968F7">
      <w:pPr>
        <w:bidi/>
        <w:rPr>
          <w:ins w:id="5" w:author="Jimi" w:date="2021-10-26T23:23:00Z"/>
          <w:rFonts w:cs="B Lotus"/>
          <w:sz w:val="36"/>
          <w:szCs w:val="36"/>
          <w:rtl/>
          <w:lang w:bidi="fa-IR"/>
        </w:rPr>
        <w:pPrChange w:id="6" w:author="Jimi" w:date="2021-10-26T23:23:00Z">
          <w:pPr>
            <w:bidi/>
          </w:pPr>
        </w:pPrChange>
      </w:pPr>
    </w:p>
    <w:p w:rsidR="00D968F7" w:rsidRDefault="00D968F7" w:rsidP="00D968F7">
      <w:pPr>
        <w:bidi/>
        <w:rPr>
          <w:ins w:id="7" w:author="Jimi" w:date="2021-10-26T23:23:00Z"/>
          <w:rFonts w:cs="B Lotus"/>
          <w:sz w:val="36"/>
          <w:szCs w:val="36"/>
          <w:rtl/>
          <w:lang w:bidi="fa-IR"/>
        </w:rPr>
        <w:pPrChange w:id="8" w:author="Jimi" w:date="2021-10-26T23:23:00Z">
          <w:pPr>
            <w:bidi/>
          </w:pPr>
        </w:pPrChange>
      </w:pPr>
    </w:p>
    <w:p w:rsidR="00D968F7" w:rsidRDefault="00D968F7" w:rsidP="00D968F7">
      <w:pPr>
        <w:bidi/>
        <w:rPr>
          <w:ins w:id="9" w:author="Jimi" w:date="2021-10-26T23:23:00Z"/>
          <w:rFonts w:cs="B Lotus"/>
          <w:sz w:val="36"/>
          <w:szCs w:val="36"/>
          <w:rtl/>
          <w:lang w:bidi="fa-IR"/>
        </w:rPr>
        <w:pPrChange w:id="10" w:author="Jimi" w:date="2021-10-26T23:23:00Z">
          <w:pPr>
            <w:bidi/>
          </w:pPr>
        </w:pPrChange>
      </w:pPr>
    </w:p>
    <w:p w:rsidR="00D968F7" w:rsidRDefault="00D968F7" w:rsidP="00D968F7">
      <w:pPr>
        <w:bidi/>
        <w:rPr>
          <w:ins w:id="11" w:author="Jimi" w:date="2021-10-26T23:23:00Z"/>
          <w:rFonts w:cs="B Lotus"/>
          <w:sz w:val="36"/>
          <w:szCs w:val="36"/>
          <w:rtl/>
          <w:lang w:bidi="fa-IR"/>
        </w:rPr>
        <w:pPrChange w:id="12" w:author="Jimi" w:date="2021-10-26T23:23:00Z">
          <w:pPr>
            <w:bidi/>
          </w:pPr>
        </w:pPrChange>
      </w:pPr>
    </w:p>
    <w:p w:rsidR="00D968F7" w:rsidRDefault="00D968F7" w:rsidP="00D968F7">
      <w:pPr>
        <w:bidi/>
        <w:rPr>
          <w:ins w:id="13" w:author="Jimi" w:date="2021-10-26T23:23:00Z"/>
          <w:rFonts w:cs="B Lotus"/>
          <w:sz w:val="36"/>
          <w:szCs w:val="36"/>
          <w:rtl/>
          <w:lang w:bidi="fa-IR"/>
        </w:rPr>
        <w:pPrChange w:id="14" w:author="Jimi" w:date="2021-10-26T23:23:00Z">
          <w:pPr>
            <w:bidi/>
          </w:pPr>
        </w:pPrChange>
      </w:pPr>
    </w:p>
    <w:p w:rsidR="00D968F7" w:rsidRDefault="00D968F7" w:rsidP="00D968F7">
      <w:pPr>
        <w:bidi/>
        <w:rPr>
          <w:ins w:id="15" w:author="Jimi" w:date="2021-10-26T23:23:00Z"/>
          <w:rFonts w:cs="B Lotus"/>
          <w:sz w:val="36"/>
          <w:szCs w:val="36"/>
          <w:rtl/>
          <w:lang w:bidi="fa-IR"/>
        </w:rPr>
        <w:pPrChange w:id="16" w:author="Jimi" w:date="2021-10-26T23:23:00Z">
          <w:pPr>
            <w:bidi/>
          </w:pPr>
        </w:pPrChange>
      </w:pPr>
    </w:p>
    <w:p w:rsidR="00D968F7" w:rsidRDefault="00D968F7" w:rsidP="00D968F7">
      <w:pPr>
        <w:bidi/>
        <w:rPr>
          <w:ins w:id="17" w:author="Jimi" w:date="2021-10-26T23:23:00Z"/>
          <w:rFonts w:cs="B Lotus"/>
          <w:sz w:val="36"/>
          <w:szCs w:val="36"/>
          <w:rtl/>
          <w:lang w:bidi="fa-IR"/>
        </w:rPr>
        <w:pPrChange w:id="18" w:author="Jimi" w:date="2021-10-26T23:23:00Z">
          <w:pPr>
            <w:bidi/>
          </w:pPr>
        </w:pPrChange>
      </w:pPr>
    </w:p>
    <w:p w:rsidR="00D968F7" w:rsidRDefault="00D968F7" w:rsidP="00D968F7">
      <w:pPr>
        <w:bidi/>
        <w:rPr>
          <w:ins w:id="19" w:author="Jimi" w:date="2021-10-26T23:23:00Z"/>
          <w:rFonts w:cs="B Lotus"/>
          <w:sz w:val="36"/>
          <w:szCs w:val="36"/>
          <w:rtl/>
          <w:lang w:bidi="fa-IR"/>
        </w:rPr>
        <w:pPrChange w:id="20" w:author="Jimi" w:date="2021-10-26T23:23:00Z">
          <w:pPr>
            <w:bidi/>
          </w:pPr>
        </w:pPrChange>
      </w:pPr>
    </w:p>
    <w:p w:rsidR="00D968F7" w:rsidRDefault="00D968F7" w:rsidP="00D968F7">
      <w:pPr>
        <w:bidi/>
        <w:rPr>
          <w:ins w:id="21" w:author="Jimi" w:date="2021-10-26T23:23:00Z"/>
          <w:rFonts w:cs="B Lotus"/>
          <w:sz w:val="36"/>
          <w:szCs w:val="36"/>
          <w:rtl/>
          <w:lang w:bidi="fa-IR"/>
        </w:rPr>
        <w:pPrChange w:id="22" w:author="Jimi" w:date="2021-10-26T23:23:00Z">
          <w:pPr>
            <w:bidi/>
          </w:pPr>
        </w:pPrChange>
      </w:pPr>
    </w:p>
    <w:p w:rsidR="00D968F7" w:rsidRPr="0094632E" w:rsidRDefault="00D968F7" w:rsidP="00D968F7">
      <w:pPr>
        <w:bidi/>
        <w:rPr>
          <w:rFonts w:cs="B Lotus" w:hint="cs"/>
          <w:sz w:val="36"/>
          <w:szCs w:val="36"/>
          <w:rtl/>
          <w:lang w:bidi="fa-IR"/>
        </w:rPr>
        <w:pPrChange w:id="23" w:author="Jimi" w:date="2021-10-26T23:23:00Z">
          <w:pPr>
            <w:bidi/>
          </w:pPr>
        </w:pPrChange>
      </w:pPr>
    </w:p>
    <w:p w:rsidR="003E398D" w:rsidRPr="00EC0CAE" w:rsidRDefault="003E398D" w:rsidP="003E398D">
      <w:pPr>
        <w:bidi/>
        <w:rPr>
          <w:rFonts w:cs="B Titr"/>
          <w:sz w:val="36"/>
          <w:szCs w:val="36"/>
          <w:rtl/>
          <w:lang w:bidi="fa-IR"/>
        </w:rPr>
      </w:pPr>
      <w:r w:rsidRPr="00EC0CAE">
        <w:rPr>
          <w:rFonts w:cs="B Titr" w:hint="cs"/>
          <w:sz w:val="36"/>
          <w:szCs w:val="36"/>
          <w:rtl/>
          <w:lang w:bidi="fa-IR"/>
        </w:rPr>
        <w:lastRenderedPageBreak/>
        <w:t>2.</w:t>
      </w:r>
      <w:r w:rsidR="0094632E" w:rsidRPr="00EC0CAE">
        <w:rPr>
          <w:rFonts w:cs="B Titr" w:hint="cs"/>
          <w:sz w:val="36"/>
          <w:szCs w:val="36"/>
          <w:rtl/>
          <w:lang w:bidi="fa-IR"/>
        </w:rPr>
        <w:t>شمارش گشت‌های خود پرهیز (4.7)</w:t>
      </w:r>
    </w:p>
    <w:p w:rsidR="0094632E" w:rsidRDefault="008B4474" w:rsidP="00721372">
      <w:pPr>
        <w:bidi/>
        <w:jc w:val="both"/>
        <w:rPr>
          <w:rFonts w:cs="B Lotus"/>
          <w:sz w:val="36"/>
          <w:szCs w:val="36"/>
          <w:rtl/>
          <w:lang w:bidi="fa-IR"/>
        </w:rPr>
      </w:pPr>
      <w:r>
        <w:rPr>
          <w:rFonts w:cs="B Lotus" w:hint="cs"/>
          <w:sz w:val="36"/>
          <w:szCs w:val="36"/>
          <w:rtl/>
          <w:lang w:bidi="fa-IR"/>
        </w:rPr>
        <w:t>برای پیاده سازی این مسئله از یک الگوریتم بازگشتی ساده (</w:t>
      </w:r>
      <w:r>
        <w:rPr>
          <w:rFonts w:cs="B Lotus"/>
          <w:sz w:val="36"/>
          <w:szCs w:val="36"/>
          <w:lang w:bidi="fa-IR"/>
        </w:rPr>
        <w:t>backtracking</w:t>
      </w:r>
      <w:r>
        <w:rPr>
          <w:rFonts w:cs="B Lotus" w:hint="cs"/>
          <w:sz w:val="36"/>
          <w:szCs w:val="36"/>
          <w:rtl/>
          <w:lang w:bidi="fa-IR"/>
        </w:rPr>
        <w:t xml:space="preserve">) استفاده کرده‌ام. در ضمن برای شمردن تعداد مسیر‌های خودپرهیز از تقارن خاصی که در مورد یک لتیس دوبعدی وجود دارد استفاده کرده‌ام. در واقع تمام مسیرهای خود پرهیز به جز مسیر‌هایی که تماماً خط راست هستند، تقارن هشتایی دارند. یعنی همه‌ی آن‌ها صرفا دوران یافته‌ی هم‌دیگر هستند. در نتیجه کافی‌ست تعداد این </w:t>
      </w:r>
      <w:r w:rsidR="00721372">
        <w:rPr>
          <w:rFonts w:cs="B Lotus" w:hint="cs"/>
          <w:sz w:val="36"/>
          <w:szCs w:val="36"/>
          <w:rtl/>
          <w:lang w:bidi="fa-IR"/>
        </w:rPr>
        <w:t xml:space="preserve">مسیرهای غیرتکراری را شمارش کنیم و حاصل را در 8 ضرب کنیم و با 4 (4 مسیر خودپرهیز تماماً راست داریم) جمع کنیم. برای شمارش این مسیر‌ها، یک تابع بازگشتی تعریف می‌کنیم. این تابع بازگشتی در همه‌ی خانه‌هایی که با تعداد گام محدود در دسترس ولگرد است جستجو می‌کند و هرگاه یک مسیر خودپرهیز را تمام کرد شمارنده‌ی در نظر گرفته شده را یک واحد زیاد می‌کند. </w:t>
      </w:r>
      <w:r w:rsidR="004B6AE0">
        <w:rPr>
          <w:rFonts w:cs="B Lotus" w:hint="cs"/>
          <w:sz w:val="36"/>
          <w:szCs w:val="36"/>
          <w:rtl/>
          <w:lang w:bidi="fa-IR"/>
        </w:rPr>
        <w:t>در صورتی که نتوانست مسیر خودپرهیز را انتخاب کند، آنقدر به عقب برمی‌گردد تا حق انتخاب یک مسیر متفاوت را بدست آورد و سپس مراحل گفته شده را تکرار می‌کند. توضیحات توابع ساخته شده به صورت کامنت در داخل کد موجود است.</w:t>
      </w:r>
      <w:r w:rsidR="007B09D5">
        <w:rPr>
          <w:rFonts w:cs="B Lotus" w:hint="cs"/>
          <w:sz w:val="36"/>
          <w:szCs w:val="36"/>
          <w:rtl/>
          <w:lang w:bidi="fa-IR"/>
        </w:rPr>
        <w:t xml:space="preserve"> </w:t>
      </w:r>
      <w:ins w:id="24" w:author="Jimi" w:date="2021-10-26T23:24:00Z">
        <w:r w:rsidR="00275573">
          <w:rPr>
            <w:rFonts w:cs="B Lotus" w:hint="cs"/>
            <w:sz w:val="36"/>
            <w:szCs w:val="36"/>
            <w:rtl/>
            <w:lang w:bidi="fa-IR"/>
          </w:rPr>
          <w:t xml:space="preserve">در ضمن برای اعداد بزرگ‌تر از 20 زمان اجرای کد خیلی زیاد می‌شد و به همین خاطر تا حداکثر 20 قدم ولگردی را بررسی کرده و نمودار </w:t>
        </w:r>
      </w:ins>
      <w:ins w:id="25" w:author="Jimi" w:date="2021-10-26T23:25:00Z">
        <w:r w:rsidR="00275573">
          <w:rPr>
            <w:rFonts w:cs="B Lotus" w:hint="cs"/>
            <w:sz w:val="36"/>
            <w:szCs w:val="36"/>
            <w:rtl/>
            <w:lang w:bidi="fa-IR"/>
          </w:rPr>
          <w:t xml:space="preserve">آن را در زیر رسم کرده‌ام. توجه شود که الگوریتمی که به کار برده‌ایم برای اعداد بزرگ اصلاً الگوریتم بهینه‌ای نیست. </w:t>
        </w:r>
      </w:ins>
      <w:ins w:id="26" w:author="Jimi" w:date="2021-10-26T23:26:00Z">
        <w:r w:rsidR="00275573">
          <w:rPr>
            <w:rFonts w:cs="B Lotus" w:hint="cs"/>
            <w:sz w:val="36"/>
            <w:szCs w:val="36"/>
            <w:rtl/>
            <w:lang w:bidi="fa-IR"/>
          </w:rPr>
          <w:t>ولی خب از همین تعداد محدود داده‌ای که داریم هم می‌توان نتایج لازم را استنتاج کرد.</w:t>
        </w:r>
      </w:ins>
    </w:p>
    <w:p w:rsidR="00217195" w:rsidRDefault="00D968F7" w:rsidP="00D968F7">
      <w:pPr>
        <w:bidi/>
        <w:jc w:val="center"/>
        <w:rPr>
          <w:rFonts w:cs="B Lotus"/>
          <w:sz w:val="36"/>
          <w:szCs w:val="36"/>
          <w:rtl/>
          <w:lang w:bidi="fa-IR"/>
        </w:rPr>
        <w:pPrChange w:id="27" w:author="Jimi" w:date="2021-10-26T23:24:00Z">
          <w:pPr>
            <w:bidi/>
            <w:jc w:val="both"/>
          </w:pPr>
        </w:pPrChange>
      </w:pPr>
      <w:ins w:id="28" w:author="Jimi" w:date="2021-10-26T23:24:00Z">
        <w:r>
          <w:rPr>
            <w:rFonts w:cs="B Lotus"/>
            <w:noProof/>
            <w:sz w:val="36"/>
            <w:szCs w:val="36"/>
            <w:rtl/>
          </w:rPr>
          <w:drawing>
            <wp:inline distT="0" distB="0" distL="0" distR="0">
              <wp:extent cx="5852172" cy="4389129"/>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Figure_1.png"/>
                      <pic:cNvPicPr/>
                    </pic:nvPicPr>
                    <pic:blipFill>
                      <a:blip r:embed="rId1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ins>
    </w:p>
    <w:p w:rsidR="0094632E" w:rsidRDefault="00275573" w:rsidP="0094632E">
      <w:pPr>
        <w:bidi/>
        <w:rPr>
          <w:ins w:id="29" w:author="Jimi" w:date="2021-10-26T23:30:00Z"/>
          <w:rFonts w:cs="B Lotus" w:hint="cs"/>
          <w:sz w:val="36"/>
          <w:szCs w:val="36"/>
          <w:rtl/>
          <w:lang w:bidi="fa-IR"/>
        </w:rPr>
      </w:pPr>
      <w:ins w:id="30" w:author="Jimi" w:date="2021-10-26T23:28:00Z">
        <w:r>
          <w:rPr>
            <w:rFonts w:cs="B Lotus" w:hint="cs"/>
            <w:sz w:val="36"/>
            <w:szCs w:val="36"/>
            <w:rtl/>
            <w:lang w:bidi="fa-IR"/>
          </w:rPr>
          <w:t xml:space="preserve">داده‌های عددی نمودار بالا در فایل </w:t>
        </w:r>
      </w:ins>
      <w:ins w:id="31" w:author="Jimi" w:date="2021-10-26T23:29:00Z">
        <w:r>
          <w:rPr>
            <w:rFonts w:cs="B Lotus"/>
            <w:sz w:val="36"/>
            <w:szCs w:val="36"/>
            <w:lang w:bidi="fa-IR"/>
          </w:rPr>
          <w:t xml:space="preserve">total_saw_paths_per_n.npy </w:t>
        </w:r>
        <w:r>
          <w:rPr>
            <w:rFonts w:cs="B Lotus" w:hint="cs"/>
            <w:sz w:val="36"/>
            <w:szCs w:val="36"/>
            <w:rtl/>
            <w:lang w:bidi="fa-IR"/>
          </w:rPr>
          <w:t xml:space="preserve"> قابل بازیابی است. </w:t>
        </w:r>
      </w:ins>
      <w:ins w:id="32" w:author="Jimi" w:date="2021-10-26T23:30:00Z">
        <w:r>
          <w:rPr>
            <w:rFonts w:cs="B Lotus" w:hint="cs"/>
            <w:sz w:val="36"/>
            <w:szCs w:val="36"/>
            <w:rtl/>
            <w:lang w:bidi="fa-IR"/>
          </w:rPr>
          <w:t>در جدول زیر هم آمده است.</w:t>
        </w:r>
      </w:ins>
    </w:p>
    <w:tbl>
      <w:tblPr>
        <w:tblStyle w:val="TableGrid"/>
        <w:bidiVisual/>
        <w:tblW w:w="0" w:type="auto"/>
        <w:tblLook w:val="04A0" w:firstRow="1" w:lastRow="0" w:firstColumn="1" w:lastColumn="0" w:noHBand="0" w:noVBand="1"/>
        <w:tblPrChange w:id="33" w:author="Jimi" w:date="2021-10-26T23:33:00Z">
          <w:tblPr>
            <w:tblStyle w:val="TableGrid"/>
            <w:bidiVisual/>
            <w:tblW w:w="0" w:type="auto"/>
            <w:tblLook w:val="04A0" w:firstRow="1" w:lastRow="0" w:firstColumn="1" w:lastColumn="0" w:noHBand="0" w:noVBand="1"/>
          </w:tblPr>
        </w:tblPrChange>
      </w:tblPr>
      <w:tblGrid>
        <w:gridCol w:w="7694"/>
        <w:gridCol w:w="7694"/>
        <w:tblGridChange w:id="34">
          <w:tblGrid>
            <w:gridCol w:w="7694"/>
            <w:gridCol w:w="7694"/>
          </w:tblGrid>
        </w:tblGridChange>
      </w:tblGrid>
      <w:tr w:rsidR="00275573" w:rsidTr="00275573">
        <w:trPr>
          <w:ins w:id="35" w:author="Jimi" w:date="2021-10-26T23:30:00Z"/>
        </w:trPr>
        <w:tc>
          <w:tcPr>
            <w:tcW w:w="7694" w:type="dxa"/>
            <w:vAlign w:val="center"/>
            <w:tcPrChange w:id="36" w:author="Jimi" w:date="2021-10-26T23:33:00Z">
              <w:tcPr>
                <w:tcW w:w="7694" w:type="dxa"/>
              </w:tcPr>
            </w:tcPrChange>
          </w:tcPr>
          <w:p w:rsidR="00275573" w:rsidRDefault="00275573" w:rsidP="00275573">
            <w:pPr>
              <w:jc w:val="center"/>
              <w:rPr>
                <w:ins w:id="37" w:author="Jimi" w:date="2021-10-26T23:33:00Z"/>
              </w:rPr>
            </w:pPr>
            <w:ins w:id="38" w:author="Jimi" w:date="2021-10-26T23:33:00Z">
              <w:r>
                <w:rPr>
                  <w:rStyle w:val="fontstyle01"/>
                </w:rPr>
                <w:t>4</w:t>
              </w:r>
            </w:ins>
          </w:p>
          <w:p w:rsidR="00275573" w:rsidRPr="00275573" w:rsidRDefault="00275573" w:rsidP="009F7102">
            <w:pPr>
              <w:bidi/>
              <w:rPr>
                <w:ins w:id="39" w:author="Jimi" w:date="2021-10-26T23:30:00Z"/>
                <w:rFonts w:asciiTheme="majorBidi" w:hAnsiTheme="majorBidi" w:cstheme="majorBidi"/>
                <w:sz w:val="36"/>
                <w:szCs w:val="36"/>
                <w:rtl/>
                <w:lang w:bidi="fa-IR"/>
                <w:rPrChange w:id="40" w:author="Jimi" w:date="2021-10-26T23:33:00Z">
                  <w:rPr>
                    <w:ins w:id="41" w:author="Jimi" w:date="2021-10-26T23:30:00Z"/>
                    <w:rFonts w:cs="B Lotus" w:hint="cs"/>
                    <w:sz w:val="36"/>
                    <w:szCs w:val="36"/>
                    <w:rtl/>
                    <w:lang w:bidi="fa-IR"/>
                  </w:rPr>
                </w:rPrChange>
              </w:rPr>
            </w:pPr>
          </w:p>
        </w:tc>
        <w:tc>
          <w:tcPr>
            <w:tcW w:w="7694" w:type="dxa"/>
            <w:vAlign w:val="center"/>
            <w:tcPrChange w:id="42" w:author="Jimi" w:date="2021-10-26T23:33:00Z">
              <w:tcPr>
                <w:tcW w:w="7694" w:type="dxa"/>
              </w:tcPr>
            </w:tcPrChange>
          </w:tcPr>
          <w:p w:rsidR="00275573" w:rsidRPr="00275573" w:rsidRDefault="00275573" w:rsidP="00275573">
            <w:pPr>
              <w:bidi/>
              <w:jc w:val="center"/>
              <w:rPr>
                <w:ins w:id="43" w:author="Jimi" w:date="2021-10-26T23:30:00Z"/>
                <w:rFonts w:asciiTheme="majorBidi" w:hAnsiTheme="majorBidi" w:cstheme="majorBidi"/>
                <w:sz w:val="36"/>
                <w:szCs w:val="36"/>
                <w:rtl/>
                <w:lang w:bidi="fa-IR"/>
                <w:rPrChange w:id="44" w:author="Jimi" w:date="2021-10-26T23:33:00Z">
                  <w:rPr>
                    <w:ins w:id="45" w:author="Jimi" w:date="2021-10-26T23:30:00Z"/>
                    <w:rFonts w:cs="B Lotus" w:hint="cs"/>
                    <w:sz w:val="36"/>
                    <w:szCs w:val="36"/>
                    <w:rtl/>
                    <w:lang w:bidi="fa-IR"/>
                  </w:rPr>
                </w:rPrChange>
              </w:rPr>
              <w:pPrChange w:id="46" w:author="Jimi" w:date="2021-10-26T23:33:00Z">
                <w:pPr>
                  <w:bidi/>
                </w:pPr>
              </w:pPrChange>
            </w:pPr>
            <w:ins w:id="47" w:author="Jimi" w:date="2021-10-26T23:30:00Z">
              <w:r w:rsidRPr="00275573">
                <w:rPr>
                  <w:rFonts w:asciiTheme="majorBidi" w:hAnsiTheme="majorBidi" w:cstheme="majorBidi"/>
                  <w:sz w:val="36"/>
                  <w:szCs w:val="36"/>
                  <w:rtl/>
                  <w:lang w:bidi="fa-IR"/>
                  <w:rPrChange w:id="48" w:author="Jimi" w:date="2021-10-26T23:33:00Z">
                    <w:rPr>
                      <w:rFonts w:cs="B Lotus" w:hint="cs"/>
                      <w:sz w:val="36"/>
                      <w:szCs w:val="36"/>
                      <w:rtl/>
                      <w:lang w:bidi="fa-IR"/>
                    </w:rPr>
                  </w:rPrChange>
                </w:rPr>
                <w:t>1</w:t>
              </w:r>
            </w:ins>
          </w:p>
        </w:tc>
      </w:tr>
      <w:tr w:rsidR="00275573" w:rsidTr="00275573">
        <w:trPr>
          <w:ins w:id="49" w:author="Jimi" w:date="2021-10-26T23:30:00Z"/>
        </w:trPr>
        <w:tc>
          <w:tcPr>
            <w:tcW w:w="7694" w:type="dxa"/>
            <w:vAlign w:val="center"/>
            <w:tcPrChange w:id="50" w:author="Jimi" w:date="2021-10-26T23:33:00Z">
              <w:tcPr>
                <w:tcW w:w="7694" w:type="dxa"/>
              </w:tcPr>
            </w:tcPrChange>
          </w:tcPr>
          <w:p w:rsidR="00275573" w:rsidRPr="00275573" w:rsidRDefault="00275573" w:rsidP="00275573">
            <w:pPr>
              <w:jc w:val="center"/>
              <w:rPr>
                <w:ins w:id="51" w:author="Jimi" w:date="2021-10-26T23:33:00Z"/>
                <w:rFonts w:asciiTheme="majorBidi" w:hAnsiTheme="majorBidi" w:cstheme="majorBidi"/>
                <w:rPrChange w:id="52" w:author="Jimi" w:date="2021-10-26T23:33:00Z">
                  <w:rPr>
                    <w:ins w:id="53" w:author="Jimi" w:date="2021-10-26T23:33:00Z"/>
                  </w:rPr>
                </w:rPrChange>
              </w:rPr>
              <w:pPrChange w:id="54" w:author="Jimi" w:date="2021-10-26T23:33:00Z">
                <w:pPr/>
              </w:pPrChange>
            </w:pPr>
            <w:ins w:id="55" w:author="Jimi" w:date="2021-10-26T23:33:00Z">
              <w:r w:rsidRPr="00275573">
                <w:rPr>
                  <w:rStyle w:val="fontstyle01"/>
                  <w:rFonts w:asciiTheme="majorBidi" w:hAnsiTheme="majorBidi" w:cstheme="majorBidi"/>
                  <w:rPrChange w:id="56" w:author="Jimi" w:date="2021-10-26T23:33:00Z">
                    <w:rPr>
                      <w:rStyle w:val="fontstyle01"/>
                    </w:rPr>
                  </w:rPrChange>
                </w:rPr>
                <w:t>12</w:t>
              </w:r>
            </w:ins>
          </w:p>
          <w:p w:rsidR="00275573" w:rsidRPr="00275573" w:rsidRDefault="00275573" w:rsidP="00275573">
            <w:pPr>
              <w:bidi/>
              <w:jc w:val="center"/>
              <w:rPr>
                <w:ins w:id="57" w:author="Jimi" w:date="2021-10-26T23:30:00Z"/>
                <w:rFonts w:asciiTheme="majorBidi" w:hAnsiTheme="majorBidi" w:cstheme="majorBidi"/>
                <w:sz w:val="36"/>
                <w:szCs w:val="36"/>
                <w:rtl/>
                <w:lang w:bidi="fa-IR"/>
                <w:rPrChange w:id="58" w:author="Jimi" w:date="2021-10-26T23:33:00Z">
                  <w:rPr>
                    <w:ins w:id="59" w:author="Jimi" w:date="2021-10-26T23:30:00Z"/>
                    <w:rFonts w:cs="B Lotus" w:hint="cs"/>
                    <w:sz w:val="36"/>
                    <w:szCs w:val="36"/>
                    <w:rtl/>
                    <w:lang w:bidi="fa-IR"/>
                  </w:rPr>
                </w:rPrChange>
              </w:rPr>
              <w:pPrChange w:id="60" w:author="Jimi" w:date="2021-10-26T23:33:00Z">
                <w:pPr>
                  <w:bidi/>
                </w:pPr>
              </w:pPrChange>
            </w:pPr>
          </w:p>
        </w:tc>
        <w:tc>
          <w:tcPr>
            <w:tcW w:w="7694" w:type="dxa"/>
            <w:vAlign w:val="center"/>
            <w:tcPrChange w:id="61" w:author="Jimi" w:date="2021-10-26T23:33:00Z">
              <w:tcPr>
                <w:tcW w:w="7694" w:type="dxa"/>
              </w:tcPr>
            </w:tcPrChange>
          </w:tcPr>
          <w:p w:rsidR="00275573" w:rsidRPr="00275573" w:rsidRDefault="00275573" w:rsidP="00275573">
            <w:pPr>
              <w:bidi/>
              <w:jc w:val="center"/>
              <w:rPr>
                <w:ins w:id="62" w:author="Jimi" w:date="2021-10-26T23:30:00Z"/>
                <w:rFonts w:asciiTheme="majorBidi" w:hAnsiTheme="majorBidi" w:cstheme="majorBidi"/>
                <w:sz w:val="36"/>
                <w:szCs w:val="36"/>
                <w:rtl/>
                <w:lang w:bidi="fa-IR"/>
                <w:rPrChange w:id="63" w:author="Jimi" w:date="2021-10-26T23:33:00Z">
                  <w:rPr>
                    <w:ins w:id="64" w:author="Jimi" w:date="2021-10-26T23:30:00Z"/>
                    <w:rFonts w:cs="B Lotus" w:hint="cs"/>
                    <w:sz w:val="36"/>
                    <w:szCs w:val="36"/>
                    <w:rtl/>
                    <w:lang w:bidi="fa-IR"/>
                  </w:rPr>
                </w:rPrChange>
              </w:rPr>
              <w:pPrChange w:id="65" w:author="Jimi" w:date="2021-10-26T23:33:00Z">
                <w:pPr>
                  <w:bidi/>
                </w:pPr>
              </w:pPrChange>
            </w:pPr>
            <w:ins w:id="66" w:author="Jimi" w:date="2021-10-26T23:31:00Z">
              <w:r w:rsidRPr="00275573">
                <w:rPr>
                  <w:rFonts w:asciiTheme="majorBidi" w:hAnsiTheme="majorBidi" w:cstheme="majorBidi"/>
                  <w:sz w:val="36"/>
                  <w:szCs w:val="36"/>
                  <w:rtl/>
                  <w:lang w:bidi="fa-IR"/>
                  <w:rPrChange w:id="67" w:author="Jimi" w:date="2021-10-26T23:33:00Z">
                    <w:rPr>
                      <w:rFonts w:cs="B Lotus" w:hint="cs"/>
                      <w:sz w:val="36"/>
                      <w:szCs w:val="36"/>
                      <w:rtl/>
                      <w:lang w:bidi="fa-IR"/>
                    </w:rPr>
                  </w:rPrChange>
                </w:rPr>
                <w:t>2</w:t>
              </w:r>
            </w:ins>
          </w:p>
        </w:tc>
      </w:tr>
      <w:tr w:rsidR="00275573" w:rsidTr="00275573">
        <w:trPr>
          <w:ins w:id="68" w:author="Jimi" w:date="2021-10-26T23:30:00Z"/>
        </w:trPr>
        <w:tc>
          <w:tcPr>
            <w:tcW w:w="7694" w:type="dxa"/>
            <w:vAlign w:val="center"/>
            <w:tcPrChange w:id="69" w:author="Jimi" w:date="2021-10-26T23:33:00Z">
              <w:tcPr>
                <w:tcW w:w="7694" w:type="dxa"/>
              </w:tcPr>
            </w:tcPrChange>
          </w:tcPr>
          <w:p w:rsidR="00275573" w:rsidRPr="00275573" w:rsidRDefault="00275573" w:rsidP="00275573">
            <w:pPr>
              <w:jc w:val="center"/>
              <w:rPr>
                <w:ins w:id="70" w:author="Jimi" w:date="2021-10-26T23:33:00Z"/>
                <w:rFonts w:asciiTheme="majorBidi" w:hAnsiTheme="majorBidi" w:cstheme="majorBidi"/>
                <w:rPrChange w:id="71" w:author="Jimi" w:date="2021-10-26T23:33:00Z">
                  <w:rPr>
                    <w:ins w:id="72" w:author="Jimi" w:date="2021-10-26T23:33:00Z"/>
                  </w:rPr>
                </w:rPrChange>
              </w:rPr>
              <w:pPrChange w:id="73" w:author="Jimi" w:date="2021-10-26T23:33:00Z">
                <w:pPr/>
              </w:pPrChange>
            </w:pPr>
            <w:ins w:id="74" w:author="Jimi" w:date="2021-10-26T23:33:00Z">
              <w:r w:rsidRPr="00275573">
                <w:rPr>
                  <w:rStyle w:val="fontstyle01"/>
                  <w:rFonts w:asciiTheme="majorBidi" w:hAnsiTheme="majorBidi" w:cstheme="majorBidi"/>
                  <w:rPrChange w:id="75" w:author="Jimi" w:date="2021-10-26T23:33:00Z">
                    <w:rPr>
                      <w:rStyle w:val="fontstyle01"/>
                    </w:rPr>
                  </w:rPrChange>
                </w:rPr>
                <w:t>36</w:t>
              </w:r>
            </w:ins>
          </w:p>
          <w:p w:rsidR="00275573" w:rsidRPr="00275573" w:rsidRDefault="00275573" w:rsidP="00275573">
            <w:pPr>
              <w:bidi/>
              <w:jc w:val="center"/>
              <w:rPr>
                <w:ins w:id="76" w:author="Jimi" w:date="2021-10-26T23:30:00Z"/>
                <w:rFonts w:asciiTheme="majorBidi" w:hAnsiTheme="majorBidi" w:cstheme="majorBidi"/>
                <w:sz w:val="36"/>
                <w:szCs w:val="36"/>
                <w:rtl/>
                <w:lang w:bidi="fa-IR"/>
                <w:rPrChange w:id="77" w:author="Jimi" w:date="2021-10-26T23:33:00Z">
                  <w:rPr>
                    <w:ins w:id="78" w:author="Jimi" w:date="2021-10-26T23:30:00Z"/>
                    <w:rFonts w:cs="B Lotus" w:hint="cs"/>
                    <w:sz w:val="36"/>
                    <w:szCs w:val="36"/>
                    <w:rtl/>
                    <w:lang w:bidi="fa-IR"/>
                  </w:rPr>
                </w:rPrChange>
              </w:rPr>
              <w:pPrChange w:id="79" w:author="Jimi" w:date="2021-10-26T23:33:00Z">
                <w:pPr>
                  <w:bidi/>
                </w:pPr>
              </w:pPrChange>
            </w:pPr>
          </w:p>
        </w:tc>
        <w:tc>
          <w:tcPr>
            <w:tcW w:w="7694" w:type="dxa"/>
            <w:vAlign w:val="center"/>
            <w:tcPrChange w:id="80" w:author="Jimi" w:date="2021-10-26T23:33:00Z">
              <w:tcPr>
                <w:tcW w:w="7694" w:type="dxa"/>
              </w:tcPr>
            </w:tcPrChange>
          </w:tcPr>
          <w:p w:rsidR="00275573" w:rsidRPr="00275573" w:rsidRDefault="00275573" w:rsidP="00275573">
            <w:pPr>
              <w:bidi/>
              <w:jc w:val="center"/>
              <w:rPr>
                <w:ins w:id="81" w:author="Jimi" w:date="2021-10-26T23:30:00Z"/>
                <w:rFonts w:asciiTheme="majorBidi" w:hAnsiTheme="majorBidi" w:cstheme="majorBidi"/>
                <w:sz w:val="36"/>
                <w:szCs w:val="36"/>
                <w:rtl/>
                <w:lang w:bidi="fa-IR"/>
                <w:rPrChange w:id="82" w:author="Jimi" w:date="2021-10-26T23:33:00Z">
                  <w:rPr>
                    <w:ins w:id="83" w:author="Jimi" w:date="2021-10-26T23:30:00Z"/>
                    <w:rFonts w:cs="B Lotus" w:hint="cs"/>
                    <w:sz w:val="36"/>
                    <w:szCs w:val="36"/>
                    <w:rtl/>
                    <w:lang w:bidi="fa-IR"/>
                  </w:rPr>
                </w:rPrChange>
              </w:rPr>
              <w:pPrChange w:id="84" w:author="Jimi" w:date="2021-10-26T23:33:00Z">
                <w:pPr>
                  <w:bidi/>
                </w:pPr>
              </w:pPrChange>
            </w:pPr>
            <w:ins w:id="85" w:author="Jimi" w:date="2021-10-26T23:31:00Z">
              <w:r w:rsidRPr="00275573">
                <w:rPr>
                  <w:rFonts w:asciiTheme="majorBidi" w:hAnsiTheme="majorBidi" w:cstheme="majorBidi"/>
                  <w:sz w:val="36"/>
                  <w:szCs w:val="36"/>
                  <w:rtl/>
                  <w:lang w:bidi="fa-IR"/>
                  <w:rPrChange w:id="86" w:author="Jimi" w:date="2021-10-26T23:33:00Z">
                    <w:rPr>
                      <w:rFonts w:cs="B Lotus" w:hint="cs"/>
                      <w:sz w:val="36"/>
                      <w:szCs w:val="36"/>
                      <w:rtl/>
                      <w:lang w:bidi="fa-IR"/>
                    </w:rPr>
                  </w:rPrChange>
                </w:rPr>
                <w:t>3</w:t>
              </w:r>
            </w:ins>
          </w:p>
        </w:tc>
      </w:tr>
      <w:tr w:rsidR="00275573" w:rsidTr="00275573">
        <w:trPr>
          <w:ins w:id="87" w:author="Jimi" w:date="2021-10-26T23:30:00Z"/>
        </w:trPr>
        <w:tc>
          <w:tcPr>
            <w:tcW w:w="7694" w:type="dxa"/>
            <w:vAlign w:val="center"/>
            <w:tcPrChange w:id="88" w:author="Jimi" w:date="2021-10-26T23:33:00Z">
              <w:tcPr>
                <w:tcW w:w="7694" w:type="dxa"/>
              </w:tcPr>
            </w:tcPrChange>
          </w:tcPr>
          <w:p w:rsidR="00275573" w:rsidRPr="00275573" w:rsidRDefault="00275573" w:rsidP="00275573">
            <w:pPr>
              <w:jc w:val="center"/>
              <w:rPr>
                <w:ins w:id="89" w:author="Jimi" w:date="2021-10-26T23:32:00Z"/>
                <w:rFonts w:asciiTheme="majorBidi" w:hAnsiTheme="majorBidi" w:cstheme="majorBidi"/>
                <w:rPrChange w:id="90" w:author="Jimi" w:date="2021-10-26T23:33:00Z">
                  <w:rPr>
                    <w:ins w:id="91" w:author="Jimi" w:date="2021-10-26T23:32:00Z"/>
                  </w:rPr>
                </w:rPrChange>
              </w:rPr>
              <w:pPrChange w:id="92" w:author="Jimi" w:date="2021-10-26T23:33:00Z">
                <w:pPr/>
              </w:pPrChange>
            </w:pPr>
            <w:ins w:id="93" w:author="Jimi" w:date="2021-10-26T23:32:00Z">
              <w:r w:rsidRPr="00275573">
                <w:rPr>
                  <w:rStyle w:val="fontstyle01"/>
                  <w:rFonts w:asciiTheme="majorBidi" w:hAnsiTheme="majorBidi" w:cstheme="majorBidi"/>
                  <w:rPrChange w:id="94" w:author="Jimi" w:date="2021-10-26T23:33:00Z">
                    <w:rPr>
                      <w:rStyle w:val="fontstyle01"/>
                    </w:rPr>
                  </w:rPrChange>
                </w:rPr>
                <w:t>100</w:t>
              </w:r>
            </w:ins>
          </w:p>
          <w:p w:rsidR="00275573" w:rsidRPr="00275573" w:rsidRDefault="00275573" w:rsidP="00275573">
            <w:pPr>
              <w:bidi/>
              <w:jc w:val="center"/>
              <w:rPr>
                <w:ins w:id="95" w:author="Jimi" w:date="2021-10-26T23:30:00Z"/>
                <w:rFonts w:asciiTheme="majorBidi" w:hAnsiTheme="majorBidi" w:cstheme="majorBidi"/>
                <w:sz w:val="36"/>
                <w:szCs w:val="36"/>
                <w:rtl/>
                <w:lang w:bidi="fa-IR"/>
                <w:rPrChange w:id="96" w:author="Jimi" w:date="2021-10-26T23:33:00Z">
                  <w:rPr>
                    <w:ins w:id="97" w:author="Jimi" w:date="2021-10-26T23:30:00Z"/>
                    <w:rFonts w:cs="B Lotus" w:hint="cs"/>
                    <w:sz w:val="36"/>
                    <w:szCs w:val="36"/>
                    <w:rtl/>
                    <w:lang w:bidi="fa-IR"/>
                  </w:rPr>
                </w:rPrChange>
              </w:rPr>
              <w:pPrChange w:id="98" w:author="Jimi" w:date="2021-10-26T23:33:00Z">
                <w:pPr>
                  <w:bidi/>
                </w:pPr>
              </w:pPrChange>
            </w:pPr>
          </w:p>
        </w:tc>
        <w:tc>
          <w:tcPr>
            <w:tcW w:w="7694" w:type="dxa"/>
            <w:vAlign w:val="center"/>
            <w:tcPrChange w:id="99" w:author="Jimi" w:date="2021-10-26T23:33:00Z">
              <w:tcPr>
                <w:tcW w:w="7694" w:type="dxa"/>
              </w:tcPr>
            </w:tcPrChange>
          </w:tcPr>
          <w:p w:rsidR="00275573" w:rsidRPr="00275573" w:rsidRDefault="00275573" w:rsidP="00275573">
            <w:pPr>
              <w:bidi/>
              <w:jc w:val="center"/>
              <w:rPr>
                <w:ins w:id="100" w:author="Jimi" w:date="2021-10-26T23:30:00Z"/>
                <w:rFonts w:asciiTheme="majorBidi" w:hAnsiTheme="majorBidi" w:cstheme="majorBidi"/>
                <w:sz w:val="36"/>
                <w:szCs w:val="36"/>
                <w:rtl/>
                <w:lang w:bidi="fa-IR"/>
                <w:rPrChange w:id="101" w:author="Jimi" w:date="2021-10-26T23:33:00Z">
                  <w:rPr>
                    <w:ins w:id="102" w:author="Jimi" w:date="2021-10-26T23:30:00Z"/>
                    <w:rFonts w:cs="B Lotus" w:hint="cs"/>
                    <w:sz w:val="36"/>
                    <w:szCs w:val="36"/>
                    <w:rtl/>
                    <w:lang w:bidi="fa-IR"/>
                  </w:rPr>
                </w:rPrChange>
              </w:rPr>
              <w:pPrChange w:id="103" w:author="Jimi" w:date="2021-10-26T23:33:00Z">
                <w:pPr>
                  <w:bidi/>
                </w:pPr>
              </w:pPrChange>
            </w:pPr>
            <w:ins w:id="104" w:author="Jimi" w:date="2021-10-26T23:31:00Z">
              <w:r w:rsidRPr="00275573">
                <w:rPr>
                  <w:rFonts w:asciiTheme="majorBidi" w:hAnsiTheme="majorBidi" w:cstheme="majorBidi"/>
                  <w:sz w:val="36"/>
                  <w:szCs w:val="36"/>
                  <w:rtl/>
                  <w:lang w:bidi="fa-IR"/>
                  <w:rPrChange w:id="105" w:author="Jimi" w:date="2021-10-26T23:33:00Z">
                    <w:rPr>
                      <w:rFonts w:cs="B Lotus" w:hint="cs"/>
                      <w:sz w:val="36"/>
                      <w:szCs w:val="36"/>
                      <w:rtl/>
                      <w:lang w:bidi="fa-IR"/>
                    </w:rPr>
                  </w:rPrChange>
                </w:rPr>
                <w:t>4</w:t>
              </w:r>
            </w:ins>
          </w:p>
        </w:tc>
      </w:tr>
      <w:tr w:rsidR="00275573" w:rsidTr="00275573">
        <w:trPr>
          <w:ins w:id="106" w:author="Jimi" w:date="2021-10-26T23:30:00Z"/>
        </w:trPr>
        <w:tc>
          <w:tcPr>
            <w:tcW w:w="7694" w:type="dxa"/>
            <w:vAlign w:val="center"/>
            <w:tcPrChange w:id="107" w:author="Jimi" w:date="2021-10-26T23:33:00Z">
              <w:tcPr>
                <w:tcW w:w="7694" w:type="dxa"/>
              </w:tcPr>
            </w:tcPrChange>
          </w:tcPr>
          <w:p w:rsidR="00275573" w:rsidRPr="00275573" w:rsidRDefault="00275573" w:rsidP="00275573">
            <w:pPr>
              <w:jc w:val="center"/>
              <w:rPr>
                <w:ins w:id="108" w:author="Jimi" w:date="2021-10-26T23:32:00Z"/>
                <w:rFonts w:asciiTheme="majorBidi" w:hAnsiTheme="majorBidi" w:cstheme="majorBidi"/>
                <w:rPrChange w:id="109" w:author="Jimi" w:date="2021-10-26T23:33:00Z">
                  <w:rPr>
                    <w:ins w:id="110" w:author="Jimi" w:date="2021-10-26T23:32:00Z"/>
                  </w:rPr>
                </w:rPrChange>
              </w:rPr>
              <w:pPrChange w:id="111" w:author="Jimi" w:date="2021-10-26T23:33:00Z">
                <w:pPr/>
              </w:pPrChange>
            </w:pPr>
            <w:ins w:id="112" w:author="Jimi" w:date="2021-10-26T23:32:00Z">
              <w:r w:rsidRPr="00275573">
                <w:rPr>
                  <w:rStyle w:val="fontstyle01"/>
                  <w:rFonts w:asciiTheme="majorBidi" w:hAnsiTheme="majorBidi" w:cstheme="majorBidi"/>
                  <w:rPrChange w:id="113" w:author="Jimi" w:date="2021-10-26T23:33:00Z">
                    <w:rPr>
                      <w:rStyle w:val="fontstyle01"/>
                    </w:rPr>
                  </w:rPrChange>
                </w:rPr>
                <w:t>284</w:t>
              </w:r>
            </w:ins>
          </w:p>
          <w:p w:rsidR="00275573" w:rsidRPr="00275573" w:rsidRDefault="00275573" w:rsidP="00275573">
            <w:pPr>
              <w:bidi/>
              <w:jc w:val="center"/>
              <w:rPr>
                <w:ins w:id="114" w:author="Jimi" w:date="2021-10-26T23:30:00Z"/>
                <w:rFonts w:asciiTheme="majorBidi" w:hAnsiTheme="majorBidi" w:cstheme="majorBidi"/>
                <w:sz w:val="36"/>
                <w:szCs w:val="36"/>
                <w:rtl/>
                <w:lang w:bidi="fa-IR"/>
                <w:rPrChange w:id="115" w:author="Jimi" w:date="2021-10-26T23:33:00Z">
                  <w:rPr>
                    <w:ins w:id="116" w:author="Jimi" w:date="2021-10-26T23:30:00Z"/>
                    <w:rFonts w:cs="B Lotus" w:hint="cs"/>
                    <w:sz w:val="36"/>
                    <w:szCs w:val="36"/>
                    <w:rtl/>
                    <w:lang w:bidi="fa-IR"/>
                  </w:rPr>
                </w:rPrChange>
              </w:rPr>
              <w:pPrChange w:id="117" w:author="Jimi" w:date="2021-10-26T23:33:00Z">
                <w:pPr>
                  <w:bidi/>
                </w:pPr>
              </w:pPrChange>
            </w:pPr>
          </w:p>
        </w:tc>
        <w:tc>
          <w:tcPr>
            <w:tcW w:w="7694" w:type="dxa"/>
            <w:vAlign w:val="center"/>
            <w:tcPrChange w:id="118" w:author="Jimi" w:date="2021-10-26T23:33:00Z">
              <w:tcPr>
                <w:tcW w:w="7694" w:type="dxa"/>
              </w:tcPr>
            </w:tcPrChange>
          </w:tcPr>
          <w:p w:rsidR="00275573" w:rsidRPr="00275573" w:rsidRDefault="00275573" w:rsidP="00275573">
            <w:pPr>
              <w:bidi/>
              <w:jc w:val="center"/>
              <w:rPr>
                <w:ins w:id="119" w:author="Jimi" w:date="2021-10-26T23:30:00Z"/>
                <w:rFonts w:asciiTheme="majorBidi" w:hAnsiTheme="majorBidi" w:cstheme="majorBidi"/>
                <w:sz w:val="36"/>
                <w:szCs w:val="36"/>
                <w:rtl/>
                <w:lang w:bidi="fa-IR"/>
                <w:rPrChange w:id="120" w:author="Jimi" w:date="2021-10-26T23:33:00Z">
                  <w:rPr>
                    <w:ins w:id="121" w:author="Jimi" w:date="2021-10-26T23:30:00Z"/>
                    <w:rFonts w:cs="B Lotus" w:hint="cs"/>
                    <w:sz w:val="36"/>
                    <w:szCs w:val="36"/>
                    <w:rtl/>
                    <w:lang w:bidi="fa-IR"/>
                  </w:rPr>
                </w:rPrChange>
              </w:rPr>
              <w:pPrChange w:id="122" w:author="Jimi" w:date="2021-10-26T23:33:00Z">
                <w:pPr>
                  <w:bidi/>
                </w:pPr>
              </w:pPrChange>
            </w:pPr>
            <w:ins w:id="123" w:author="Jimi" w:date="2021-10-26T23:31:00Z">
              <w:r w:rsidRPr="00275573">
                <w:rPr>
                  <w:rFonts w:asciiTheme="majorBidi" w:hAnsiTheme="majorBidi" w:cstheme="majorBidi"/>
                  <w:sz w:val="36"/>
                  <w:szCs w:val="36"/>
                  <w:rtl/>
                  <w:lang w:bidi="fa-IR"/>
                  <w:rPrChange w:id="124" w:author="Jimi" w:date="2021-10-26T23:33:00Z">
                    <w:rPr>
                      <w:rFonts w:cs="B Lotus" w:hint="cs"/>
                      <w:sz w:val="36"/>
                      <w:szCs w:val="36"/>
                      <w:rtl/>
                      <w:lang w:bidi="fa-IR"/>
                    </w:rPr>
                  </w:rPrChange>
                </w:rPr>
                <w:t>5</w:t>
              </w:r>
            </w:ins>
          </w:p>
        </w:tc>
      </w:tr>
      <w:tr w:rsidR="00275573" w:rsidTr="00275573">
        <w:trPr>
          <w:ins w:id="125" w:author="Jimi" w:date="2021-10-26T23:30:00Z"/>
        </w:trPr>
        <w:tc>
          <w:tcPr>
            <w:tcW w:w="7694" w:type="dxa"/>
            <w:vAlign w:val="center"/>
            <w:tcPrChange w:id="126" w:author="Jimi" w:date="2021-10-26T23:33:00Z">
              <w:tcPr>
                <w:tcW w:w="7694" w:type="dxa"/>
              </w:tcPr>
            </w:tcPrChange>
          </w:tcPr>
          <w:p w:rsidR="00275573" w:rsidRPr="00275573" w:rsidRDefault="00275573" w:rsidP="00275573">
            <w:pPr>
              <w:jc w:val="center"/>
              <w:rPr>
                <w:ins w:id="127" w:author="Jimi" w:date="2021-10-26T23:32:00Z"/>
                <w:rFonts w:asciiTheme="majorBidi" w:hAnsiTheme="majorBidi" w:cstheme="majorBidi"/>
                <w:rPrChange w:id="128" w:author="Jimi" w:date="2021-10-26T23:33:00Z">
                  <w:rPr>
                    <w:ins w:id="129" w:author="Jimi" w:date="2021-10-26T23:32:00Z"/>
                  </w:rPr>
                </w:rPrChange>
              </w:rPr>
              <w:pPrChange w:id="130" w:author="Jimi" w:date="2021-10-26T23:33:00Z">
                <w:pPr/>
              </w:pPrChange>
            </w:pPr>
            <w:ins w:id="131" w:author="Jimi" w:date="2021-10-26T23:32:00Z">
              <w:r w:rsidRPr="00275573">
                <w:rPr>
                  <w:rStyle w:val="fontstyle01"/>
                  <w:rFonts w:asciiTheme="majorBidi" w:hAnsiTheme="majorBidi" w:cstheme="majorBidi"/>
                  <w:rPrChange w:id="132" w:author="Jimi" w:date="2021-10-26T23:33:00Z">
                    <w:rPr>
                      <w:rStyle w:val="fontstyle01"/>
                    </w:rPr>
                  </w:rPrChange>
                </w:rPr>
                <w:t>780</w:t>
              </w:r>
            </w:ins>
          </w:p>
          <w:p w:rsidR="00275573" w:rsidRPr="00275573" w:rsidRDefault="00275573" w:rsidP="00275573">
            <w:pPr>
              <w:bidi/>
              <w:jc w:val="center"/>
              <w:rPr>
                <w:ins w:id="133" w:author="Jimi" w:date="2021-10-26T23:30:00Z"/>
                <w:rFonts w:asciiTheme="majorBidi" w:hAnsiTheme="majorBidi" w:cstheme="majorBidi"/>
                <w:sz w:val="36"/>
                <w:szCs w:val="36"/>
                <w:rtl/>
                <w:lang w:bidi="fa-IR"/>
                <w:rPrChange w:id="134" w:author="Jimi" w:date="2021-10-26T23:33:00Z">
                  <w:rPr>
                    <w:ins w:id="135" w:author="Jimi" w:date="2021-10-26T23:30:00Z"/>
                    <w:rFonts w:cs="B Lotus" w:hint="cs"/>
                    <w:sz w:val="36"/>
                    <w:szCs w:val="36"/>
                    <w:rtl/>
                    <w:lang w:bidi="fa-IR"/>
                  </w:rPr>
                </w:rPrChange>
              </w:rPr>
              <w:pPrChange w:id="136" w:author="Jimi" w:date="2021-10-26T23:33:00Z">
                <w:pPr>
                  <w:bidi/>
                </w:pPr>
              </w:pPrChange>
            </w:pPr>
          </w:p>
        </w:tc>
        <w:tc>
          <w:tcPr>
            <w:tcW w:w="7694" w:type="dxa"/>
            <w:vAlign w:val="center"/>
            <w:tcPrChange w:id="137" w:author="Jimi" w:date="2021-10-26T23:33:00Z">
              <w:tcPr>
                <w:tcW w:w="7694" w:type="dxa"/>
              </w:tcPr>
            </w:tcPrChange>
          </w:tcPr>
          <w:p w:rsidR="00275573" w:rsidRPr="00275573" w:rsidRDefault="00275573" w:rsidP="00275573">
            <w:pPr>
              <w:bidi/>
              <w:jc w:val="center"/>
              <w:rPr>
                <w:ins w:id="138" w:author="Jimi" w:date="2021-10-26T23:30:00Z"/>
                <w:rFonts w:asciiTheme="majorBidi" w:hAnsiTheme="majorBidi" w:cstheme="majorBidi"/>
                <w:sz w:val="36"/>
                <w:szCs w:val="36"/>
                <w:rtl/>
                <w:lang w:bidi="fa-IR"/>
                <w:rPrChange w:id="139" w:author="Jimi" w:date="2021-10-26T23:33:00Z">
                  <w:rPr>
                    <w:ins w:id="140" w:author="Jimi" w:date="2021-10-26T23:30:00Z"/>
                    <w:rFonts w:cs="B Lotus" w:hint="cs"/>
                    <w:sz w:val="36"/>
                    <w:szCs w:val="36"/>
                    <w:rtl/>
                    <w:lang w:bidi="fa-IR"/>
                  </w:rPr>
                </w:rPrChange>
              </w:rPr>
              <w:pPrChange w:id="141" w:author="Jimi" w:date="2021-10-26T23:33:00Z">
                <w:pPr>
                  <w:bidi/>
                </w:pPr>
              </w:pPrChange>
            </w:pPr>
            <w:ins w:id="142" w:author="Jimi" w:date="2021-10-26T23:31:00Z">
              <w:r w:rsidRPr="00275573">
                <w:rPr>
                  <w:rFonts w:asciiTheme="majorBidi" w:hAnsiTheme="majorBidi" w:cstheme="majorBidi"/>
                  <w:sz w:val="36"/>
                  <w:szCs w:val="36"/>
                  <w:rtl/>
                  <w:lang w:bidi="fa-IR"/>
                  <w:rPrChange w:id="143" w:author="Jimi" w:date="2021-10-26T23:33:00Z">
                    <w:rPr>
                      <w:rFonts w:cs="B Lotus" w:hint="cs"/>
                      <w:sz w:val="36"/>
                      <w:szCs w:val="36"/>
                      <w:rtl/>
                      <w:lang w:bidi="fa-IR"/>
                    </w:rPr>
                  </w:rPrChange>
                </w:rPr>
                <w:t>6</w:t>
              </w:r>
            </w:ins>
          </w:p>
        </w:tc>
      </w:tr>
      <w:tr w:rsidR="00275573" w:rsidTr="00275573">
        <w:trPr>
          <w:ins w:id="144" w:author="Jimi" w:date="2021-10-26T23:30:00Z"/>
        </w:trPr>
        <w:tc>
          <w:tcPr>
            <w:tcW w:w="7694" w:type="dxa"/>
            <w:vAlign w:val="center"/>
            <w:tcPrChange w:id="145" w:author="Jimi" w:date="2021-10-26T23:33:00Z">
              <w:tcPr>
                <w:tcW w:w="7694" w:type="dxa"/>
              </w:tcPr>
            </w:tcPrChange>
          </w:tcPr>
          <w:p w:rsidR="00275573" w:rsidRPr="00275573" w:rsidRDefault="00275573" w:rsidP="00275573">
            <w:pPr>
              <w:jc w:val="center"/>
              <w:rPr>
                <w:ins w:id="146" w:author="Jimi" w:date="2021-10-26T23:32:00Z"/>
                <w:rFonts w:asciiTheme="majorBidi" w:hAnsiTheme="majorBidi" w:cstheme="majorBidi"/>
                <w:rPrChange w:id="147" w:author="Jimi" w:date="2021-10-26T23:33:00Z">
                  <w:rPr>
                    <w:ins w:id="148" w:author="Jimi" w:date="2021-10-26T23:32:00Z"/>
                  </w:rPr>
                </w:rPrChange>
              </w:rPr>
              <w:pPrChange w:id="149" w:author="Jimi" w:date="2021-10-26T23:33:00Z">
                <w:pPr/>
              </w:pPrChange>
            </w:pPr>
            <w:ins w:id="150" w:author="Jimi" w:date="2021-10-26T23:32:00Z">
              <w:r w:rsidRPr="00275573">
                <w:rPr>
                  <w:rStyle w:val="fontstyle01"/>
                  <w:rFonts w:asciiTheme="majorBidi" w:hAnsiTheme="majorBidi" w:cstheme="majorBidi"/>
                  <w:rPrChange w:id="151" w:author="Jimi" w:date="2021-10-26T23:33:00Z">
                    <w:rPr>
                      <w:rStyle w:val="fontstyle01"/>
                    </w:rPr>
                  </w:rPrChange>
                </w:rPr>
                <w:t>2172</w:t>
              </w:r>
            </w:ins>
          </w:p>
          <w:p w:rsidR="00275573" w:rsidRPr="00275573" w:rsidRDefault="00275573" w:rsidP="00275573">
            <w:pPr>
              <w:bidi/>
              <w:jc w:val="center"/>
              <w:rPr>
                <w:ins w:id="152" w:author="Jimi" w:date="2021-10-26T23:30:00Z"/>
                <w:rFonts w:asciiTheme="majorBidi" w:hAnsiTheme="majorBidi" w:cstheme="majorBidi"/>
                <w:sz w:val="36"/>
                <w:szCs w:val="36"/>
                <w:rtl/>
                <w:lang w:bidi="fa-IR"/>
                <w:rPrChange w:id="153" w:author="Jimi" w:date="2021-10-26T23:33:00Z">
                  <w:rPr>
                    <w:ins w:id="154" w:author="Jimi" w:date="2021-10-26T23:30:00Z"/>
                    <w:rFonts w:cs="B Lotus" w:hint="cs"/>
                    <w:sz w:val="36"/>
                    <w:szCs w:val="36"/>
                    <w:rtl/>
                    <w:lang w:bidi="fa-IR"/>
                  </w:rPr>
                </w:rPrChange>
              </w:rPr>
              <w:pPrChange w:id="155" w:author="Jimi" w:date="2021-10-26T23:33:00Z">
                <w:pPr>
                  <w:bidi/>
                </w:pPr>
              </w:pPrChange>
            </w:pPr>
          </w:p>
        </w:tc>
        <w:tc>
          <w:tcPr>
            <w:tcW w:w="7694" w:type="dxa"/>
            <w:vAlign w:val="center"/>
            <w:tcPrChange w:id="156" w:author="Jimi" w:date="2021-10-26T23:33:00Z">
              <w:tcPr>
                <w:tcW w:w="7694" w:type="dxa"/>
              </w:tcPr>
            </w:tcPrChange>
          </w:tcPr>
          <w:p w:rsidR="00275573" w:rsidRPr="00275573" w:rsidRDefault="00275573" w:rsidP="00275573">
            <w:pPr>
              <w:bidi/>
              <w:jc w:val="center"/>
              <w:rPr>
                <w:ins w:id="157" w:author="Jimi" w:date="2021-10-26T23:30:00Z"/>
                <w:rFonts w:asciiTheme="majorBidi" w:hAnsiTheme="majorBidi" w:cstheme="majorBidi"/>
                <w:sz w:val="36"/>
                <w:szCs w:val="36"/>
                <w:rtl/>
                <w:lang w:bidi="fa-IR"/>
                <w:rPrChange w:id="158" w:author="Jimi" w:date="2021-10-26T23:33:00Z">
                  <w:rPr>
                    <w:ins w:id="159" w:author="Jimi" w:date="2021-10-26T23:30:00Z"/>
                    <w:rFonts w:cs="B Lotus" w:hint="cs"/>
                    <w:sz w:val="36"/>
                    <w:szCs w:val="36"/>
                    <w:rtl/>
                    <w:lang w:bidi="fa-IR"/>
                  </w:rPr>
                </w:rPrChange>
              </w:rPr>
              <w:pPrChange w:id="160" w:author="Jimi" w:date="2021-10-26T23:33:00Z">
                <w:pPr>
                  <w:bidi/>
                </w:pPr>
              </w:pPrChange>
            </w:pPr>
            <w:ins w:id="161" w:author="Jimi" w:date="2021-10-26T23:31:00Z">
              <w:r w:rsidRPr="00275573">
                <w:rPr>
                  <w:rFonts w:asciiTheme="majorBidi" w:hAnsiTheme="majorBidi" w:cstheme="majorBidi"/>
                  <w:sz w:val="36"/>
                  <w:szCs w:val="36"/>
                  <w:rtl/>
                  <w:lang w:bidi="fa-IR"/>
                  <w:rPrChange w:id="162" w:author="Jimi" w:date="2021-10-26T23:33:00Z">
                    <w:rPr>
                      <w:rFonts w:cs="B Lotus" w:hint="cs"/>
                      <w:sz w:val="36"/>
                      <w:szCs w:val="36"/>
                      <w:rtl/>
                      <w:lang w:bidi="fa-IR"/>
                    </w:rPr>
                  </w:rPrChange>
                </w:rPr>
                <w:t>7</w:t>
              </w:r>
            </w:ins>
          </w:p>
        </w:tc>
      </w:tr>
      <w:tr w:rsidR="00275573" w:rsidTr="00275573">
        <w:trPr>
          <w:ins w:id="163" w:author="Jimi" w:date="2021-10-26T23:30:00Z"/>
        </w:trPr>
        <w:tc>
          <w:tcPr>
            <w:tcW w:w="7694" w:type="dxa"/>
            <w:vAlign w:val="center"/>
            <w:tcPrChange w:id="164" w:author="Jimi" w:date="2021-10-26T23:33:00Z">
              <w:tcPr>
                <w:tcW w:w="7694" w:type="dxa"/>
              </w:tcPr>
            </w:tcPrChange>
          </w:tcPr>
          <w:p w:rsidR="00275573" w:rsidRPr="00275573" w:rsidRDefault="00275573" w:rsidP="00275573">
            <w:pPr>
              <w:jc w:val="center"/>
              <w:rPr>
                <w:ins w:id="165" w:author="Jimi" w:date="2021-10-26T23:32:00Z"/>
                <w:rFonts w:asciiTheme="majorBidi" w:hAnsiTheme="majorBidi" w:cstheme="majorBidi"/>
                <w:rPrChange w:id="166" w:author="Jimi" w:date="2021-10-26T23:33:00Z">
                  <w:rPr>
                    <w:ins w:id="167" w:author="Jimi" w:date="2021-10-26T23:32:00Z"/>
                  </w:rPr>
                </w:rPrChange>
              </w:rPr>
              <w:pPrChange w:id="168" w:author="Jimi" w:date="2021-10-26T23:33:00Z">
                <w:pPr/>
              </w:pPrChange>
            </w:pPr>
            <w:ins w:id="169" w:author="Jimi" w:date="2021-10-26T23:32:00Z">
              <w:r w:rsidRPr="00275573">
                <w:rPr>
                  <w:rStyle w:val="fontstyle01"/>
                  <w:rFonts w:asciiTheme="majorBidi" w:hAnsiTheme="majorBidi" w:cstheme="majorBidi"/>
                  <w:rPrChange w:id="170" w:author="Jimi" w:date="2021-10-26T23:33:00Z">
                    <w:rPr>
                      <w:rStyle w:val="fontstyle01"/>
                    </w:rPr>
                  </w:rPrChange>
                </w:rPr>
                <w:t>5916</w:t>
              </w:r>
            </w:ins>
          </w:p>
          <w:p w:rsidR="00275573" w:rsidRPr="00275573" w:rsidRDefault="00275573" w:rsidP="00275573">
            <w:pPr>
              <w:bidi/>
              <w:jc w:val="center"/>
              <w:rPr>
                <w:ins w:id="171" w:author="Jimi" w:date="2021-10-26T23:30:00Z"/>
                <w:rFonts w:asciiTheme="majorBidi" w:hAnsiTheme="majorBidi" w:cstheme="majorBidi"/>
                <w:sz w:val="36"/>
                <w:szCs w:val="36"/>
                <w:rtl/>
                <w:lang w:bidi="fa-IR"/>
                <w:rPrChange w:id="172" w:author="Jimi" w:date="2021-10-26T23:33:00Z">
                  <w:rPr>
                    <w:ins w:id="173" w:author="Jimi" w:date="2021-10-26T23:30:00Z"/>
                    <w:rFonts w:cs="B Lotus" w:hint="cs"/>
                    <w:sz w:val="36"/>
                    <w:szCs w:val="36"/>
                    <w:rtl/>
                    <w:lang w:bidi="fa-IR"/>
                  </w:rPr>
                </w:rPrChange>
              </w:rPr>
              <w:pPrChange w:id="174" w:author="Jimi" w:date="2021-10-26T23:33:00Z">
                <w:pPr>
                  <w:bidi/>
                </w:pPr>
              </w:pPrChange>
            </w:pPr>
          </w:p>
        </w:tc>
        <w:tc>
          <w:tcPr>
            <w:tcW w:w="7694" w:type="dxa"/>
            <w:vAlign w:val="center"/>
            <w:tcPrChange w:id="175" w:author="Jimi" w:date="2021-10-26T23:33:00Z">
              <w:tcPr>
                <w:tcW w:w="7694" w:type="dxa"/>
              </w:tcPr>
            </w:tcPrChange>
          </w:tcPr>
          <w:p w:rsidR="00275573" w:rsidRPr="00275573" w:rsidRDefault="00275573" w:rsidP="00275573">
            <w:pPr>
              <w:bidi/>
              <w:jc w:val="center"/>
              <w:rPr>
                <w:ins w:id="176" w:author="Jimi" w:date="2021-10-26T23:30:00Z"/>
                <w:rFonts w:asciiTheme="majorBidi" w:hAnsiTheme="majorBidi" w:cstheme="majorBidi"/>
                <w:sz w:val="36"/>
                <w:szCs w:val="36"/>
                <w:rtl/>
                <w:lang w:bidi="fa-IR"/>
                <w:rPrChange w:id="177" w:author="Jimi" w:date="2021-10-26T23:33:00Z">
                  <w:rPr>
                    <w:ins w:id="178" w:author="Jimi" w:date="2021-10-26T23:30:00Z"/>
                    <w:rFonts w:cs="B Lotus" w:hint="cs"/>
                    <w:sz w:val="36"/>
                    <w:szCs w:val="36"/>
                    <w:rtl/>
                    <w:lang w:bidi="fa-IR"/>
                  </w:rPr>
                </w:rPrChange>
              </w:rPr>
              <w:pPrChange w:id="179" w:author="Jimi" w:date="2021-10-26T23:33:00Z">
                <w:pPr>
                  <w:bidi/>
                </w:pPr>
              </w:pPrChange>
            </w:pPr>
            <w:ins w:id="180" w:author="Jimi" w:date="2021-10-26T23:31:00Z">
              <w:r w:rsidRPr="00275573">
                <w:rPr>
                  <w:rFonts w:asciiTheme="majorBidi" w:hAnsiTheme="majorBidi" w:cstheme="majorBidi"/>
                  <w:sz w:val="36"/>
                  <w:szCs w:val="36"/>
                  <w:rtl/>
                  <w:lang w:bidi="fa-IR"/>
                  <w:rPrChange w:id="181" w:author="Jimi" w:date="2021-10-26T23:33:00Z">
                    <w:rPr>
                      <w:rFonts w:cs="B Lotus" w:hint="cs"/>
                      <w:sz w:val="36"/>
                      <w:szCs w:val="36"/>
                      <w:rtl/>
                      <w:lang w:bidi="fa-IR"/>
                    </w:rPr>
                  </w:rPrChange>
                </w:rPr>
                <w:t>8</w:t>
              </w:r>
            </w:ins>
          </w:p>
        </w:tc>
      </w:tr>
      <w:tr w:rsidR="00275573" w:rsidTr="00275573">
        <w:trPr>
          <w:ins w:id="182" w:author="Jimi" w:date="2021-10-26T23:30:00Z"/>
        </w:trPr>
        <w:tc>
          <w:tcPr>
            <w:tcW w:w="7694" w:type="dxa"/>
            <w:vAlign w:val="center"/>
            <w:tcPrChange w:id="183" w:author="Jimi" w:date="2021-10-26T23:33:00Z">
              <w:tcPr>
                <w:tcW w:w="7694" w:type="dxa"/>
              </w:tcPr>
            </w:tcPrChange>
          </w:tcPr>
          <w:p w:rsidR="00275573" w:rsidRPr="00275573" w:rsidRDefault="00275573" w:rsidP="00275573">
            <w:pPr>
              <w:jc w:val="center"/>
              <w:rPr>
                <w:ins w:id="184" w:author="Jimi" w:date="2021-10-26T23:32:00Z"/>
                <w:rFonts w:asciiTheme="majorBidi" w:hAnsiTheme="majorBidi" w:cstheme="majorBidi"/>
                <w:rPrChange w:id="185" w:author="Jimi" w:date="2021-10-26T23:33:00Z">
                  <w:rPr>
                    <w:ins w:id="186" w:author="Jimi" w:date="2021-10-26T23:32:00Z"/>
                  </w:rPr>
                </w:rPrChange>
              </w:rPr>
              <w:pPrChange w:id="187" w:author="Jimi" w:date="2021-10-26T23:33:00Z">
                <w:pPr/>
              </w:pPrChange>
            </w:pPr>
            <w:ins w:id="188" w:author="Jimi" w:date="2021-10-26T23:32:00Z">
              <w:r w:rsidRPr="00275573">
                <w:rPr>
                  <w:rStyle w:val="fontstyle01"/>
                  <w:rFonts w:asciiTheme="majorBidi" w:hAnsiTheme="majorBidi" w:cstheme="majorBidi"/>
                  <w:rPrChange w:id="189" w:author="Jimi" w:date="2021-10-26T23:33:00Z">
                    <w:rPr>
                      <w:rStyle w:val="fontstyle01"/>
                    </w:rPr>
                  </w:rPrChange>
                </w:rPr>
                <w:t>16268</w:t>
              </w:r>
            </w:ins>
          </w:p>
          <w:p w:rsidR="00275573" w:rsidRPr="00275573" w:rsidRDefault="00275573" w:rsidP="00275573">
            <w:pPr>
              <w:bidi/>
              <w:jc w:val="center"/>
              <w:rPr>
                <w:ins w:id="190" w:author="Jimi" w:date="2021-10-26T23:30:00Z"/>
                <w:rFonts w:asciiTheme="majorBidi" w:hAnsiTheme="majorBidi" w:cstheme="majorBidi"/>
                <w:sz w:val="36"/>
                <w:szCs w:val="36"/>
                <w:rtl/>
                <w:lang w:bidi="fa-IR"/>
                <w:rPrChange w:id="191" w:author="Jimi" w:date="2021-10-26T23:33:00Z">
                  <w:rPr>
                    <w:ins w:id="192" w:author="Jimi" w:date="2021-10-26T23:30:00Z"/>
                    <w:rFonts w:cs="B Lotus" w:hint="cs"/>
                    <w:sz w:val="36"/>
                    <w:szCs w:val="36"/>
                    <w:rtl/>
                    <w:lang w:bidi="fa-IR"/>
                  </w:rPr>
                </w:rPrChange>
              </w:rPr>
              <w:pPrChange w:id="193" w:author="Jimi" w:date="2021-10-26T23:33:00Z">
                <w:pPr>
                  <w:bidi/>
                </w:pPr>
              </w:pPrChange>
            </w:pPr>
          </w:p>
        </w:tc>
        <w:tc>
          <w:tcPr>
            <w:tcW w:w="7694" w:type="dxa"/>
            <w:vAlign w:val="center"/>
            <w:tcPrChange w:id="194" w:author="Jimi" w:date="2021-10-26T23:33:00Z">
              <w:tcPr>
                <w:tcW w:w="7694" w:type="dxa"/>
              </w:tcPr>
            </w:tcPrChange>
          </w:tcPr>
          <w:p w:rsidR="00275573" w:rsidRPr="00275573" w:rsidRDefault="00275573" w:rsidP="00275573">
            <w:pPr>
              <w:bidi/>
              <w:jc w:val="center"/>
              <w:rPr>
                <w:ins w:id="195" w:author="Jimi" w:date="2021-10-26T23:30:00Z"/>
                <w:rFonts w:asciiTheme="majorBidi" w:hAnsiTheme="majorBidi" w:cstheme="majorBidi"/>
                <w:sz w:val="36"/>
                <w:szCs w:val="36"/>
                <w:rtl/>
                <w:lang w:bidi="fa-IR"/>
                <w:rPrChange w:id="196" w:author="Jimi" w:date="2021-10-26T23:33:00Z">
                  <w:rPr>
                    <w:ins w:id="197" w:author="Jimi" w:date="2021-10-26T23:30:00Z"/>
                    <w:rFonts w:cs="B Lotus" w:hint="cs"/>
                    <w:sz w:val="36"/>
                    <w:szCs w:val="36"/>
                    <w:rtl/>
                    <w:lang w:bidi="fa-IR"/>
                  </w:rPr>
                </w:rPrChange>
              </w:rPr>
              <w:pPrChange w:id="198" w:author="Jimi" w:date="2021-10-26T23:33:00Z">
                <w:pPr>
                  <w:bidi/>
                </w:pPr>
              </w:pPrChange>
            </w:pPr>
            <w:ins w:id="199" w:author="Jimi" w:date="2021-10-26T23:31:00Z">
              <w:r w:rsidRPr="00275573">
                <w:rPr>
                  <w:rFonts w:asciiTheme="majorBidi" w:hAnsiTheme="majorBidi" w:cstheme="majorBidi"/>
                  <w:sz w:val="36"/>
                  <w:szCs w:val="36"/>
                  <w:rtl/>
                  <w:lang w:bidi="fa-IR"/>
                  <w:rPrChange w:id="200" w:author="Jimi" w:date="2021-10-26T23:33:00Z">
                    <w:rPr>
                      <w:rFonts w:cs="B Lotus" w:hint="cs"/>
                      <w:sz w:val="36"/>
                      <w:szCs w:val="36"/>
                      <w:rtl/>
                      <w:lang w:bidi="fa-IR"/>
                    </w:rPr>
                  </w:rPrChange>
                </w:rPr>
                <w:t>9</w:t>
              </w:r>
            </w:ins>
          </w:p>
        </w:tc>
      </w:tr>
      <w:tr w:rsidR="00275573" w:rsidTr="00275573">
        <w:trPr>
          <w:ins w:id="201" w:author="Jimi" w:date="2021-10-26T23:30:00Z"/>
        </w:trPr>
        <w:tc>
          <w:tcPr>
            <w:tcW w:w="7694" w:type="dxa"/>
            <w:vAlign w:val="center"/>
            <w:tcPrChange w:id="202" w:author="Jimi" w:date="2021-10-26T23:33:00Z">
              <w:tcPr>
                <w:tcW w:w="7694" w:type="dxa"/>
              </w:tcPr>
            </w:tcPrChange>
          </w:tcPr>
          <w:p w:rsidR="00275573" w:rsidRPr="00275573" w:rsidRDefault="00275573" w:rsidP="00275573">
            <w:pPr>
              <w:jc w:val="center"/>
              <w:rPr>
                <w:ins w:id="203" w:author="Jimi" w:date="2021-10-26T23:32:00Z"/>
                <w:rFonts w:asciiTheme="majorBidi" w:hAnsiTheme="majorBidi" w:cstheme="majorBidi"/>
                <w:rPrChange w:id="204" w:author="Jimi" w:date="2021-10-26T23:33:00Z">
                  <w:rPr>
                    <w:ins w:id="205" w:author="Jimi" w:date="2021-10-26T23:32:00Z"/>
                  </w:rPr>
                </w:rPrChange>
              </w:rPr>
              <w:pPrChange w:id="206" w:author="Jimi" w:date="2021-10-26T23:33:00Z">
                <w:pPr/>
              </w:pPrChange>
            </w:pPr>
            <w:ins w:id="207" w:author="Jimi" w:date="2021-10-26T23:32:00Z">
              <w:r w:rsidRPr="00275573">
                <w:rPr>
                  <w:rStyle w:val="fontstyle01"/>
                  <w:rFonts w:asciiTheme="majorBidi" w:hAnsiTheme="majorBidi" w:cstheme="majorBidi"/>
                  <w:rPrChange w:id="208" w:author="Jimi" w:date="2021-10-26T23:33:00Z">
                    <w:rPr>
                      <w:rStyle w:val="fontstyle01"/>
                    </w:rPr>
                  </w:rPrChange>
                </w:rPr>
                <w:t>44100</w:t>
              </w:r>
            </w:ins>
          </w:p>
          <w:p w:rsidR="00275573" w:rsidRPr="00275573" w:rsidRDefault="00275573" w:rsidP="00275573">
            <w:pPr>
              <w:bidi/>
              <w:jc w:val="center"/>
              <w:rPr>
                <w:ins w:id="209" w:author="Jimi" w:date="2021-10-26T23:30:00Z"/>
                <w:rFonts w:asciiTheme="majorBidi" w:hAnsiTheme="majorBidi" w:cstheme="majorBidi"/>
                <w:sz w:val="36"/>
                <w:szCs w:val="36"/>
                <w:rtl/>
                <w:lang w:bidi="fa-IR"/>
                <w:rPrChange w:id="210" w:author="Jimi" w:date="2021-10-26T23:33:00Z">
                  <w:rPr>
                    <w:ins w:id="211" w:author="Jimi" w:date="2021-10-26T23:30:00Z"/>
                    <w:rFonts w:cs="B Lotus" w:hint="cs"/>
                    <w:sz w:val="36"/>
                    <w:szCs w:val="36"/>
                    <w:rtl/>
                    <w:lang w:bidi="fa-IR"/>
                  </w:rPr>
                </w:rPrChange>
              </w:rPr>
              <w:pPrChange w:id="212" w:author="Jimi" w:date="2021-10-26T23:33:00Z">
                <w:pPr>
                  <w:bidi/>
                </w:pPr>
              </w:pPrChange>
            </w:pPr>
          </w:p>
        </w:tc>
        <w:tc>
          <w:tcPr>
            <w:tcW w:w="7694" w:type="dxa"/>
            <w:vAlign w:val="center"/>
            <w:tcPrChange w:id="213" w:author="Jimi" w:date="2021-10-26T23:33:00Z">
              <w:tcPr>
                <w:tcW w:w="7694" w:type="dxa"/>
              </w:tcPr>
            </w:tcPrChange>
          </w:tcPr>
          <w:p w:rsidR="00275573" w:rsidRPr="00275573" w:rsidRDefault="00275573" w:rsidP="00275573">
            <w:pPr>
              <w:bidi/>
              <w:jc w:val="center"/>
              <w:rPr>
                <w:ins w:id="214" w:author="Jimi" w:date="2021-10-26T23:30:00Z"/>
                <w:rFonts w:asciiTheme="majorBidi" w:hAnsiTheme="majorBidi" w:cstheme="majorBidi"/>
                <w:sz w:val="36"/>
                <w:szCs w:val="36"/>
                <w:rtl/>
                <w:lang w:bidi="fa-IR"/>
                <w:rPrChange w:id="215" w:author="Jimi" w:date="2021-10-26T23:33:00Z">
                  <w:rPr>
                    <w:ins w:id="216" w:author="Jimi" w:date="2021-10-26T23:30:00Z"/>
                    <w:rFonts w:cs="B Lotus" w:hint="cs"/>
                    <w:sz w:val="36"/>
                    <w:szCs w:val="36"/>
                    <w:rtl/>
                    <w:lang w:bidi="fa-IR"/>
                  </w:rPr>
                </w:rPrChange>
              </w:rPr>
              <w:pPrChange w:id="217" w:author="Jimi" w:date="2021-10-26T23:33:00Z">
                <w:pPr>
                  <w:bidi/>
                </w:pPr>
              </w:pPrChange>
            </w:pPr>
            <w:ins w:id="218" w:author="Jimi" w:date="2021-10-26T23:31:00Z">
              <w:r w:rsidRPr="00275573">
                <w:rPr>
                  <w:rFonts w:asciiTheme="majorBidi" w:hAnsiTheme="majorBidi" w:cstheme="majorBidi"/>
                  <w:sz w:val="36"/>
                  <w:szCs w:val="36"/>
                  <w:rtl/>
                  <w:lang w:bidi="fa-IR"/>
                  <w:rPrChange w:id="219" w:author="Jimi" w:date="2021-10-26T23:33:00Z">
                    <w:rPr>
                      <w:rFonts w:cs="B Lotus" w:hint="cs"/>
                      <w:sz w:val="36"/>
                      <w:szCs w:val="36"/>
                      <w:rtl/>
                      <w:lang w:bidi="fa-IR"/>
                    </w:rPr>
                  </w:rPrChange>
                </w:rPr>
                <w:t>10</w:t>
              </w:r>
            </w:ins>
          </w:p>
        </w:tc>
      </w:tr>
      <w:tr w:rsidR="00275573" w:rsidTr="00275573">
        <w:trPr>
          <w:ins w:id="220" w:author="Jimi" w:date="2021-10-26T23:30:00Z"/>
        </w:trPr>
        <w:tc>
          <w:tcPr>
            <w:tcW w:w="7694" w:type="dxa"/>
            <w:vAlign w:val="center"/>
            <w:tcPrChange w:id="221" w:author="Jimi" w:date="2021-10-26T23:33:00Z">
              <w:tcPr>
                <w:tcW w:w="7694" w:type="dxa"/>
              </w:tcPr>
            </w:tcPrChange>
          </w:tcPr>
          <w:p w:rsidR="00275573" w:rsidRPr="00275573" w:rsidRDefault="00275573" w:rsidP="00275573">
            <w:pPr>
              <w:jc w:val="center"/>
              <w:rPr>
                <w:ins w:id="222" w:author="Jimi" w:date="2021-10-26T23:32:00Z"/>
                <w:rFonts w:asciiTheme="majorBidi" w:hAnsiTheme="majorBidi" w:cstheme="majorBidi"/>
                <w:rPrChange w:id="223" w:author="Jimi" w:date="2021-10-26T23:33:00Z">
                  <w:rPr>
                    <w:ins w:id="224" w:author="Jimi" w:date="2021-10-26T23:32:00Z"/>
                  </w:rPr>
                </w:rPrChange>
              </w:rPr>
              <w:pPrChange w:id="225" w:author="Jimi" w:date="2021-10-26T23:33:00Z">
                <w:pPr/>
              </w:pPrChange>
            </w:pPr>
            <w:ins w:id="226" w:author="Jimi" w:date="2021-10-26T23:32:00Z">
              <w:r w:rsidRPr="00275573">
                <w:rPr>
                  <w:rStyle w:val="fontstyle01"/>
                  <w:rFonts w:asciiTheme="majorBidi" w:hAnsiTheme="majorBidi" w:cstheme="majorBidi"/>
                  <w:rPrChange w:id="227" w:author="Jimi" w:date="2021-10-26T23:33:00Z">
                    <w:rPr>
                      <w:rStyle w:val="fontstyle01"/>
                    </w:rPr>
                  </w:rPrChange>
                </w:rPr>
                <w:lastRenderedPageBreak/>
                <w:t>120292</w:t>
              </w:r>
            </w:ins>
          </w:p>
          <w:p w:rsidR="00275573" w:rsidRPr="00275573" w:rsidRDefault="00275573" w:rsidP="00275573">
            <w:pPr>
              <w:bidi/>
              <w:jc w:val="center"/>
              <w:rPr>
                <w:ins w:id="228" w:author="Jimi" w:date="2021-10-26T23:30:00Z"/>
                <w:rFonts w:asciiTheme="majorBidi" w:hAnsiTheme="majorBidi" w:cstheme="majorBidi"/>
                <w:sz w:val="36"/>
                <w:szCs w:val="36"/>
                <w:rtl/>
                <w:lang w:bidi="fa-IR"/>
                <w:rPrChange w:id="229" w:author="Jimi" w:date="2021-10-26T23:33:00Z">
                  <w:rPr>
                    <w:ins w:id="230" w:author="Jimi" w:date="2021-10-26T23:30:00Z"/>
                    <w:rFonts w:cs="B Lotus" w:hint="cs"/>
                    <w:sz w:val="36"/>
                    <w:szCs w:val="36"/>
                    <w:rtl/>
                    <w:lang w:bidi="fa-IR"/>
                  </w:rPr>
                </w:rPrChange>
              </w:rPr>
              <w:pPrChange w:id="231" w:author="Jimi" w:date="2021-10-26T23:33:00Z">
                <w:pPr>
                  <w:bidi/>
                </w:pPr>
              </w:pPrChange>
            </w:pPr>
          </w:p>
        </w:tc>
        <w:tc>
          <w:tcPr>
            <w:tcW w:w="7694" w:type="dxa"/>
            <w:vAlign w:val="center"/>
            <w:tcPrChange w:id="232" w:author="Jimi" w:date="2021-10-26T23:33:00Z">
              <w:tcPr>
                <w:tcW w:w="7694" w:type="dxa"/>
              </w:tcPr>
            </w:tcPrChange>
          </w:tcPr>
          <w:p w:rsidR="00275573" w:rsidRPr="00275573" w:rsidRDefault="00275573" w:rsidP="00275573">
            <w:pPr>
              <w:bidi/>
              <w:jc w:val="center"/>
              <w:rPr>
                <w:ins w:id="233" w:author="Jimi" w:date="2021-10-26T23:30:00Z"/>
                <w:rFonts w:asciiTheme="majorBidi" w:hAnsiTheme="majorBidi" w:cstheme="majorBidi"/>
                <w:sz w:val="36"/>
                <w:szCs w:val="36"/>
                <w:rtl/>
                <w:lang w:bidi="fa-IR"/>
                <w:rPrChange w:id="234" w:author="Jimi" w:date="2021-10-26T23:33:00Z">
                  <w:rPr>
                    <w:ins w:id="235" w:author="Jimi" w:date="2021-10-26T23:30:00Z"/>
                    <w:rFonts w:cs="B Lotus" w:hint="cs"/>
                    <w:sz w:val="36"/>
                    <w:szCs w:val="36"/>
                    <w:rtl/>
                    <w:lang w:bidi="fa-IR"/>
                  </w:rPr>
                </w:rPrChange>
              </w:rPr>
              <w:pPrChange w:id="236" w:author="Jimi" w:date="2021-10-26T23:33:00Z">
                <w:pPr>
                  <w:bidi/>
                </w:pPr>
              </w:pPrChange>
            </w:pPr>
            <w:ins w:id="237" w:author="Jimi" w:date="2021-10-26T23:31:00Z">
              <w:r w:rsidRPr="00275573">
                <w:rPr>
                  <w:rFonts w:asciiTheme="majorBidi" w:hAnsiTheme="majorBidi" w:cstheme="majorBidi"/>
                  <w:sz w:val="36"/>
                  <w:szCs w:val="36"/>
                  <w:rtl/>
                  <w:lang w:bidi="fa-IR"/>
                  <w:rPrChange w:id="238" w:author="Jimi" w:date="2021-10-26T23:33:00Z">
                    <w:rPr>
                      <w:rFonts w:cs="B Lotus" w:hint="cs"/>
                      <w:sz w:val="36"/>
                      <w:szCs w:val="36"/>
                      <w:rtl/>
                      <w:lang w:bidi="fa-IR"/>
                    </w:rPr>
                  </w:rPrChange>
                </w:rPr>
                <w:t>11</w:t>
              </w:r>
            </w:ins>
          </w:p>
        </w:tc>
      </w:tr>
      <w:tr w:rsidR="00275573" w:rsidTr="00275573">
        <w:trPr>
          <w:ins w:id="239" w:author="Jimi" w:date="2021-10-26T23:30:00Z"/>
        </w:trPr>
        <w:tc>
          <w:tcPr>
            <w:tcW w:w="7694" w:type="dxa"/>
            <w:vAlign w:val="center"/>
            <w:tcPrChange w:id="240" w:author="Jimi" w:date="2021-10-26T23:33:00Z">
              <w:tcPr>
                <w:tcW w:w="7694" w:type="dxa"/>
              </w:tcPr>
            </w:tcPrChange>
          </w:tcPr>
          <w:p w:rsidR="00275573" w:rsidRPr="00275573" w:rsidRDefault="00275573" w:rsidP="00275573">
            <w:pPr>
              <w:jc w:val="center"/>
              <w:rPr>
                <w:ins w:id="241" w:author="Jimi" w:date="2021-10-26T23:32:00Z"/>
                <w:rFonts w:asciiTheme="majorBidi" w:hAnsiTheme="majorBidi" w:cstheme="majorBidi"/>
                <w:rPrChange w:id="242" w:author="Jimi" w:date="2021-10-26T23:33:00Z">
                  <w:rPr>
                    <w:ins w:id="243" w:author="Jimi" w:date="2021-10-26T23:32:00Z"/>
                  </w:rPr>
                </w:rPrChange>
              </w:rPr>
              <w:pPrChange w:id="244" w:author="Jimi" w:date="2021-10-26T23:33:00Z">
                <w:pPr/>
              </w:pPrChange>
            </w:pPr>
            <w:ins w:id="245" w:author="Jimi" w:date="2021-10-26T23:32:00Z">
              <w:r w:rsidRPr="00275573">
                <w:rPr>
                  <w:rStyle w:val="fontstyle01"/>
                  <w:rFonts w:asciiTheme="majorBidi" w:hAnsiTheme="majorBidi" w:cstheme="majorBidi"/>
                  <w:rPrChange w:id="246" w:author="Jimi" w:date="2021-10-26T23:33:00Z">
                    <w:rPr>
                      <w:rStyle w:val="fontstyle01"/>
                    </w:rPr>
                  </w:rPrChange>
                </w:rPr>
                <w:t>324932</w:t>
              </w:r>
            </w:ins>
          </w:p>
          <w:p w:rsidR="00275573" w:rsidRPr="00275573" w:rsidRDefault="00275573" w:rsidP="00275573">
            <w:pPr>
              <w:bidi/>
              <w:jc w:val="center"/>
              <w:rPr>
                <w:ins w:id="247" w:author="Jimi" w:date="2021-10-26T23:30:00Z"/>
                <w:rFonts w:asciiTheme="majorBidi" w:hAnsiTheme="majorBidi" w:cstheme="majorBidi"/>
                <w:sz w:val="36"/>
                <w:szCs w:val="36"/>
                <w:rtl/>
                <w:lang w:bidi="fa-IR"/>
                <w:rPrChange w:id="248" w:author="Jimi" w:date="2021-10-26T23:33:00Z">
                  <w:rPr>
                    <w:ins w:id="249" w:author="Jimi" w:date="2021-10-26T23:30:00Z"/>
                    <w:rFonts w:cs="B Lotus" w:hint="cs"/>
                    <w:sz w:val="36"/>
                    <w:szCs w:val="36"/>
                    <w:rtl/>
                    <w:lang w:bidi="fa-IR"/>
                  </w:rPr>
                </w:rPrChange>
              </w:rPr>
              <w:pPrChange w:id="250" w:author="Jimi" w:date="2021-10-26T23:33:00Z">
                <w:pPr>
                  <w:bidi/>
                </w:pPr>
              </w:pPrChange>
            </w:pPr>
          </w:p>
        </w:tc>
        <w:tc>
          <w:tcPr>
            <w:tcW w:w="7694" w:type="dxa"/>
            <w:vAlign w:val="center"/>
            <w:tcPrChange w:id="251" w:author="Jimi" w:date="2021-10-26T23:33:00Z">
              <w:tcPr>
                <w:tcW w:w="7694" w:type="dxa"/>
              </w:tcPr>
            </w:tcPrChange>
          </w:tcPr>
          <w:p w:rsidR="00275573" w:rsidRPr="00275573" w:rsidRDefault="00275573" w:rsidP="00275573">
            <w:pPr>
              <w:bidi/>
              <w:jc w:val="center"/>
              <w:rPr>
                <w:ins w:id="252" w:author="Jimi" w:date="2021-10-26T23:30:00Z"/>
                <w:rFonts w:asciiTheme="majorBidi" w:hAnsiTheme="majorBidi" w:cstheme="majorBidi"/>
                <w:sz w:val="36"/>
                <w:szCs w:val="36"/>
                <w:rtl/>
                <w:lang w:bidi="fa-IR"/>
                <w:rPrChange w:id="253" w:author="Jimi" w:date="2021-10-26T23:33:00Z">
                  <w:rPr>
                    <w:ins w:id="254" w:author="Jimi" w:date="2021-10-26T23:30:00Z"/>
                    <w:rFonts w:cs="B Lotus" w:hint="cs"/>
                    <w:sz w:val="36"/>
                    <w:szCs w:val="36"/>
                    <w:rtl/>
                    <w:lang w:bidi="fa-IR"/>
                  </w:rPr>
                </w:rPrChange>
              </w:rPr>
              <w:pPrChange w:id="255" w:author="Jimi" w:date="2021-10-26T23:33:00Z">
                <w:pPr>
                  <w:bidi/>
                </w:pPr>
              </w:pPrChange>
            </w:pPr>
            <w:ins w:id="256" w:author="Jimi" w:date="2021-10-26T23:31:00Z">
              <w:r w:rsidRPr="00275573">
                <w:rPr>
                  <w:rFonts w:asciiTheme="majorBidi" w:hAnsiTheme="majorBidi" w:cstheme="majorBidi"/>
                  <w:sz w:val="36"/>
                  <w:szCs w:val="36"/>
                  <w:rtl/>
                  <w:lang w:bidi="fa-IR"/>
                  <w:rPrChange w:id="257" w:author="Jimi" w:date="2021-10-26T23:33:00Z">
                    <w:rPr>
                      <w:rFonts w:cs="B Lotus" w:hint="cs"/>
                      <w:sz w:val="36"/>
                      <w:szCs w:val="36"/>
                      <w:rtl/>
                      <w:lang w:bidi="fa-IR"/>
                    </w:rPr>
                  </w:rPrChange>
                </w:rPr>
                <w:t>12</w:t>
              </w:r>
            </w:ins>
          </w:p>
        </w:tc>
      </w:tr>
      <w:tr w:rsidR="00275573" w:rsidTr="00275573">
        <w:trPr>
          <w:ins w:id="258" w:author="Jimi" w:date="2021-10-26T23:30:00Z"/>
        </w:trPr>
        <w:tc>
          <w:tcPr>
            <w:tcW w:w="7694" w:type="dxa"/>
            <w:vAlign w:val="center"/>
            <w:tcPrChange w:id="259" w:author="Jimi" w:date="2021-10-26T23:33:00Z">
              <w:tcPr>
                <w:tcW w:w="7694" w:type="dxa"/>
              </w:tcPr>
            </w:tcPrChange>
          </w:tcPr>
          <w:p w:rsidR="00275573" w:rsidRPr="00275573" w:rsidRDefault="00275573" w:rsidP="00275573">
            <w:pPr>
              <w:jc w:val="center"/>
              <w:rPr>
                <w:ins w:id="260" w:author="Jimi" w:date="2021-10-26T23:32:00Z"/>
                <w:rFonts w:asciiTheme="majorBidi" w:hAnsiTheme="majorBidi" w:cstheme="majorBidi"/>
                <w:rPrChange w:id="261" w:author="Jimi" w:date="2021-10-26T23:33:00Z">
                  <w:rPr>
                    <w:ins w:id="262" w:author="Jimi" w:date="2021-10-26T23:32:00Z"/>
                  </w:rPr>
                </w:rPrChange>
              </w:rPr>
              <w:pPrChange w:id="263" w:author="Jimi" w:date="2021-10-26T23:33:00Z">
                <w:pPr/>
              </w:pPrChange>
            </w:pPr>
            <w:ins w:id="264" w:author="Jimi" w:date="2021-10-26T23:32:00Z">
              <w:r w:rsidRPr="00275573">
                <w:rPr>
                  <w:rStyle w:val="fontstyle01"/>
                  <w:rFonts w:asciiTheme="majorBidi" w:hAnsiTheme="majorBidi" w:cstheme="majorBidi"/>
                  <w:rPrChange w:id="265" w:author="Jimi" w:date="2021-10-26T23:33:00Z">
                    <w:rPr>
                      <w:rStyle w:val="fontstyle01"/>
                    </w:rPr>
                  </w:rPrChange>
                </w:rPr>
                <w:t>881500</w:t>
              </w:r>
            </w:ins>
          </w:p>
          <w:p w:rsidR="00275573" w:rsidRPr="00275573" w:rsidRDefault="00275573" w:rsidP="00275573">
            <w:pPr>
              <w:bidi/>
              <w:jc w:val="center"/>
              <w:rPr>
                <w:ins w:id="266" w:author="Jimi" w:date="2021-10-26T23:30:00Z"/>
                <w:rFonts w:asciiTheme="majorBidi" w:hAnsiTheme="majorBidi" w:cstheme="majorBidi"/>
                <w:sz w:val="36"/>
                <w:szCs w:val="36"/>
                <w:rtl/>
                <w:lang w:bidi="fa-IR"/>
                <w:rPrChange w:id="267" w:author="Jimi" w:date="2021-10-26T23:33:00Z">
                  <w:rPr>
                    <w:ins w:id="268" w:author="Jimi" w:date="2021-10-26T23:30:00Z"/>
                    <w:rFonts w:cs="B Lotus" w:hint="cs"/>
                    <w:sz w:val="36"/>
                    <w:szCs w:val="36"/>
                    <w:rtl/>
                    <w:lang w:bidi="fa-IR"/>
                  </w:rPr>
                </w:rPrChange>
              </w:rPr>
              <w:pPrChange w:id="269" w:author="Jimi" w:date="2021-10-26T23:33:00Z">
                <w:pPr>
                  <w:bidi/>
                </w:pPr>
              </w:pPrChange>
            </w:pPr>
          </w:p>
        </w:tc>
        <w:tc>
          <w:tcPr>
            <w:tcW w:w="7694" w:type="dxa"/>
            <w:vAlign w:val="center"/>
            <w:tcPrChange w:id="270" w:author="Jimi" w:date="2021-10-26T23:33:00Z">
              <w:tcPr>
                <w:tcW w:w="7694" w:type="dxa"/>
              </w:tcPr>
            </w:tcPrChange>
          </w:tcPr>
          <w:p w:rsidR="00275573" w:rsidRPr="00275573" w:rsidRDefault="00275573" w:rsidP="00275573">
            <w:pPr>
              <w:bidi/>
              <w:jc w:val="center"/>
              <w:rPr>
                <w:ins w:id="271" w:author="Jimi" w:date="2021-10-26T23:30:00Z"/>
                <w:rFonts w:asciiTheme="majorBidi" w:hAnsiTheme="majorBidi" w:cstheme="majorBidi"/>
                <w:sz w:val="36"/>
                <w:szCs w:val="36"/>
                <w:rtl/>
                <w:lang w:bidi="fa-IR"/>
                <w:rPrChange w:id="272" w:author="Jimi" w:date="2021-10-26T23:33:00Z">
                  <w:rPr>
                    <w:ins w:id="273" w:author="Jimi" w:date="2021-10-26T23:30:00Z"/>
                    <w:rFonts w:cs="B Lotus" w:hint="cs"/>
                    <w:sz w:val="36"/>
                    <w:szCs w:val="36"/>
                    <w:rtl/>
                    <w:lang w:bidi="fa-IR"/>
                  </w:rPr>
                </w:rPrChange>
              </w:rPr>
              <w:pPrChange w:id="274" w:author="Jimi" w:date="2021-10-26T23:33:00Z">
                <w:pPr>
                  <w:bidi/>
                </w:pPr>
              </w:pPrChange>
            </w:pPr>
            <w:ins w:id="275" w:author="Jimi" w:date="2021-10-26T23:31:00Z">
              <w:r w:rsidRPr="00275573">
                <w:rPr>
                  <w:rFonts w:asciiTheme="majorBidi" w:hAnsiTheme="majorBidi" w:cstheme="majorBidi"/>
                  <w:sz w:val="36"/>
                  <w:szCs w:val="36"/>
                  <w:rtl/>
                  <w:lang w:bidi="fa-IR"/>
                  <w:rPrChange w:id="276" w:author="Jimi" w:date="2021-10-26T23:33:00Z">
                    <w:rPr>
                      <w:rFonts w:cs="B Lotus" w:hint="cs"/>
                      <w:sz w:val="36"/>
                      <w:szCs w:val="36"/>
                      <w:rtl/>
                      <w:lang w:bidi="fa-IR"/>
                    </w:rPr>
                  </w:rPrChange>
                </w:rPr>
                <w:t>13</w:t>
              </w:r>
            </w:ins>
          </w:p>
        </w:tc>
      </w:tr>
      <w:tr w:rsidR="00275573" w:rsidTr="00275573">
        <w:trPr>
          <w:ins w:id="277" w:author="Jimi" w:date="2021-10-26T23:30:00Z"/>
        </w:trPr>
        <w:tc>
          <w:tcPr>
            <w:tcW w:w="7694" w:type="dxa"/>
            <w:vAlign w:val="center"/>
            <w:tcPrChange w:id="278" w:author="Jimi" w:date="2021-10-26T23:33:00Z">
              <w:tcPr>
                <w:tcW w:w="7694" w:type="dxa"/>
              </w:tcPr>
            </w:tcPrChange>
          </w:tcPr>
          <w:p w:rsidR="00275573" w:rsidRPr="00275573" w:rsidRDefault="00275573" w:rsidP="00275573">
            <w:pPr>
              <w:jc w:val="center"/>
              <w:rPr>
                <w:ins w:id="279" w:author="Jimi" w:date="2021-10-26T23:32:00Z"/>
                <w:rFonts w:asciiTheme="majorBidi" w:hAnsiTheme="majorBidi" w:cstheme="majorBidi"/>
                <w:rPrChange w:id="280" w:author="Jimi" w:date="2021-10-26T23:33:00Z">
                  <w:rPr>
                    <w:ins w:id="281" w:author="Jimi" w:date="2021-10-26T23:32:00Z"/>
                  </w:rPr>
                </w:rPrChange>
              </w:rPr>
              <w:pPrChange w:id="282" w:author="Jimi" w:date="2021-10-26T23:33:00Z">
                <w:pPr/>
              </w:pPrChange>
            </w:pPr>
            <w:ins w:id="283" w:author="Jimi" w:date="2021-10-26T23:32:00Z">
              <w:r w:rsidRPr="00275573">
                <w:rPr>
                  <w:rStyle w:val="fontstyle01"/>
                  <w:rFonts w:asciiTheme="majorBidi" w:hAnsiTheme="majorBidi" w:cstheme="majorBidi"/>
                  <w:rPrChange w:id="284" w:author="Jimi" w:date="2021-10-26T23:33:00Z">
                    <w:rPr>
                      <w:rStyle w:val="fontstyle01"/>
                    </w:rPr>
                  </w:rPrChange>
                </w:rPr>
                <w:t>2374444</w:t>
              </w:r>
            </w:ins>
          </w:p>
          <w:p w:rsidR="00275573" w:rsidRPr="00275573" w:rsidRDefault="00275573" w:rsidP="00275573">
            <w:pPr>
              <w:bidi/>
              <w:jc w:val="center"/>
              <w:rPr>
                <w:ins w:id="285" w:author="Jimi" w:date="2021-10-26T23:30:00Z"/>
                <w:rFonts w:asciiTheme="majorBidi" w:hAnsiTheme="majorBidi" w:cstheme="majorBidi"/>
                <w:sz w:val="36"/>
                <w:szCs w:val="36"/>
                <w:rtl/>
                <w:lang w:bidi="fa-IR"/>
                <w:rPrChange w:id="286" w:author="Jimi" w:date="2021-10-26T23:33:00Z">
                  <w:rPr>
                    <w:ins w:id="287" w:author="Jimi" w:date="2021-10-26T23:30:00Z"/>
                    <w:rFonts w:cs="B Lotus" w:hint="cs"/>
                    <w:sz w:val="36"/>
                    <w:szCs w:val="36"/>
                    <w:rtl/>
                    <w:lang w:bidi="fa-IR"/>
                  </w:rPr>
                </w:rPrChange>
              </w:rPr>
              <w:pPrChange w:id="288" w:author="Jimi" w:date="2021-10-26T23:33:00Z">
                <w:pPr>
                  <w:bidi/>
                </w:pPr>
              </w:pPrChange>
            </w:pPr>
          </w:p>
        </w:tc>
        <w:tc>
          <w:tcPr>
            <w:tcW w:w="7694" w:type="dxa"/>
            <w:vAlign w:val="center"/>
            <w:tcPrChange w:id="289" w:author="Jimi" w:date="2021-10-26T23:33:00Z">
              <w:tcPr>
                <w:tcW w:w="7694" w:type="dxa"/>
              </w:tcPr>
            </w:tcPrChange>
          </w:tcPr>
          <w:p w:rsidR="00275573" w:rsidRPr="00275573" w:rsidRDefault="00275573" w:rsidP="00275573">
            <w:pPr>
              <w:bidi/>
              <w:jc w:val="center"/>
              <w:rPr>
                <w:ins w:id="290" w:author="Jimi" w:date="2021-10-26T23:30:00Z"/>
                <w:rFonts w:asciiTheme="majorBidi" w:hAnsiTheme="majorBidi" w:cstheme="majorBidi"/>
                <w:sz w:val="36"/>
                <w:szCs w:val="36"/>
                <w:rtl/>
                <w:lang w:bidi="fa-IR"/>
                <w:rPrChange w:id="291" w:author="Jimi" w:date="2021-10-26T23:33:00Z">
                  <w:rPr>
                    <w:ins w:id="292" w:author="Jimi" w:date="2021-10-26T23:30:00Z"/>
                    <w:rFonts w:cs="B Lotus" w:hint="cs"/>
                    <w:sz w:val="36"/>
                    <w:szCs w:val="36"/>
                    <w:rtl/>
                    <w:lang w:bidi="fa-IR"/>
                  </w:rPr>
                </w:rPrChange>
              </w:rPr>
              <w:pPrChange w:id="293" w:author="Jimi" w:date="2021-10-26T23:33:00Z">
                <w:pPr>
                  <w:bidi/>
                </w:pPr>
              </w:pPrChange>
            </w:pPr>
            <w:ins w:id="294" w:author="Jimi" w:date="2021-10-26T23:31:00Z">
              <w:r w:rsidRPr="00275573">
                <w:rPr>
                  <w:rFonts w:asciiTheme="majorBidi" w:hAnsiTheme="majorBidi" w:cstheme="majorBidi"/>
                  <w:sz w:val="36"/>
                  <w:szCs w:val="36"/>
                  <w:rtl/>
                  <w:lang w:bidi="fa-IR"/>
                  <w:rPrChange w:id="295" w:author="Jimi" w:date="2021-10-26T23:33:00Z">
                    <w:rPr>
                      <w:rFonts w:cs="B Lotus" w:hint="cs"/>
                      <w:sz w:val="36"/>
                      <w:szCs w:val="36"/>
                      <w:rtl/>
                      <w:lang w:bidi="fa-IR"/>
                    </w:rPr>
                  </w:rPrChange>
                </w:rPr>
                <w:t>14</w:t>
              </w:r>
            </w:ins>
          </w:p>
        </w:tc>
      </w:tr>
      <w:tr w:rsidR="00275573" w:rsidTr="00275573">
        <w:trPr>
          <w:ins w:id="296" w:author="Jimi" w:date="2021-10-26T23:30:00Z"/>
        </w:trPr>
        <w:tc>
          <w:tcPr>
            <w:tcW w:w="7694" w:type="dxa"/>
            <w:vAlign w:val="center"/>
            <w:tcPrChange w:id="297" w:author="Jimi" w:date="2021-10-26T23:33:00Z">
              <w:tcPr>
                <w:tcW w:w="7694" w:type="dxa"/>
              </w:tcPr>
            </w:tcPrChange>
          </w:tcPr>
          <w:p w:rsidR="00275573" w:rsidRPr="00275573" w:rsidRDefault="00275573" w:rsidP="00275573">
            <w:pPr>
              <w:jc w:val="center"/>
              <w:rPr>
                <w:ins w:id="298" w:author="Jimi" w:date="2021-10-26T23:31:00Z"/>
                <w:rFonts w:asciiTheme="majorBidi" w:hAnsiTheme="majorBidi" w:cstheme="majorBidi"/>
                <w:rPrChange w:id="299" w:author="Jimi" w:date="2021-10-26T23:33:00Z">
                  <w:rPr>
                    <w:ins w:id="300" w:author="Jimi" w:date="2021-10-26T23:31:00Z"/>
                  </w:rPr>
                </w:rPrChange>
              </w:rPr>
              <w:pPrChange w:id="301" w:author="Jimi" w:date="2021-10-26T23:33:00Z">
                <w:pPr/>
              </w:pPrChange>
            </w:pPr>
            <w:ins w:id="302" w:author="Jimi" w:date="2021-10-26T23:31:00Z">
              <w:r w:rsidRPr="00275573">
                <w:rPr>
                  <w:rStyle w:val="fontstyle01"/>
                  <w:rFonts w:asciiTheme="majorBidi" w:hAnsiTheme="majorBidi" w:cstheme="majorBidi"/>
                  <w:rPrChange w:id="303" w:author="Jimi" w:date="2021-10-26T23:33:00Z">
                    <w:rPr>
                      <w:rStyle w:val="fontstyle01"/>
                    </w:rPr>
                  </w:rPrChange>
                </w:rPr>
                <w:t>6416596</w:t>
              </w:r>
            </w:ins>
          </w:p>
          <w:p w:rsidR="00275573" w:rsidRPr="00275573" w:rsidRDefault="00275573" w:rsidP="00275573">
            <w:pPr>
              <w:bidi/>
              <w:jc w:val="center"/>
              <w:rPr>
                <w:ins w:id="304" w:author="Jimi" w:date="2021-10-26T23:30:00Z"/>
                <w:rFonts w:asciiTheme="majorBidi" w:hAnsiTheme="majorBidi" w:cstheme="majorBidi"/>
                <w:sz w:val="36"/>
                <w:szCs w:val="36"/>
                <w:rtl/>
                <w:lang w:bidi="fa-IR"/>
                <w:rPrChange w:id="305" w:author="Jimi" w:date="2021-10-26T23:33:00Z">
                  <w:rPr>
                    <w:ins w:id="306" w:author="Jimi" w:date="2021-10-26T23:30:00Z"/>
                    <w:rFonts w:cs="B Lotus" w:hint="cs"/>
                    <w:sz w:val="36"/>
                    <w:szCs w:val="36"/>
                    <w:rtl/>
                    <w:lang w:bidi="fa-IR"/>
                  </w:rPr>
                </w:rPrChange>
              </w:rPr>
              <w:pPrChange w:id="307" w:author="Jimi" w:date="2021-10-26T23:33:00Z">
                <w:pPr>
                  <w:bidi/>
                </w:pPr>
              </w:pPrChange>
            </w:pPr>
          </w:p>
        </w:tc>
        <w:tc>
          <w:tcPr>
            <w:tcW w:w="7694" w:type="dxa"/>
            <w:vAlign w:val="center"/>
            <w:tcPrChange w:id="308" w:author="Jimi" w:date="2021-10-26T23:33:00Z">
              <w:tcPr>
                <w:tcW w:w="7694" w:type="dxa"/>
              </w:tcPr>
            </w:tcPrChange>
          </w:tcPr>
          <w:p w:rsidR="00275573" w:rsidRPr="00275573" w:rsidRDefault="00275573" w:rsidP="00275573">
            <w:pPr>
              <w:bidi/>
              <w:jc w:val="center"/>
              <w:rPr>
                <w:ins w:id="309" w:author="Jimi" w:date="2021-10-26T23:30:00Z"/>
                <w:rFonts w:asciiTheme="majorBidi" w:hAnsiTheme="majorBidi" w:cstheme="majorBidi"/>
                <w:sz w:val="36"/>
                <w:szCs w:val="36"/>
                <w:rtl/>
                <w:lang w:bidi="fa-IR"/>
                <w:rPrChange w:id="310" w:author="Jimi" w:date="2021-10-26T23:33:00Z">
                  <w:rPr>
                    <w:ins w:id="311" w:author="Jimi" w:date="2021-10-26T23:30:00Z"/>
                    <w:rFonts w:cs="B Lotus" w:hint="cs"/>
                    <w:sz w:val="36"/>
                    <w:szCs w:val="36"/>
                    <w:rtl/>
                    <w:lang w:bidi="fa-IR"/>
                  </w:rPr>
                </w:rPrChange>
              </w:rPr>
              <w:pPrChange w:id="312" w:author="Jimi" w:date="2021-10-26T23:33:00Z">
                <w:pPr>
                  <w:bidi/>
                </w:pPr>
              </w:pPrChange>
            </w:pPr>
            <w:ins w:id="313" w:author="Jimi" w:date="2021-10-26T23:31:00Z">
              <w:r w:rsidRPr="00275573">
                <w:rPr>
                  <w:rFonts w:asciiTheme="majorBidi" w:hAnsiTheme="majorBidi" w:cstheme="majorBidi"/>
                  <w:sz w:val="36"/>
                  <w:szCs w:val="36"/>
                  <w:rtl/>
                  <w:lang w:bidi="fa-IR"/>
                  <w:rPrChange w:id="314" w:author="Jimi" w:date="2021-10-26T23:33:00Z">
                    <w:rPr>
                      <w:rFonts w:cs="B Lotus" w:hint="cs"/>
                      <w:sz w:val="36"/>
                      <w:szCs w:val="36"/>
                      <w:rtl/>
                      <w:lang w:bidi="fa-IR"/>
                    </w:rPr>
                  </w:rPrChange>
                </w:rPr>
                <w:t>15</w:t>
              </w:r>
            </w:ins>
          </w:p>
        </w:tc>
      </w:tr>
      <w:tr w:rsidR="00275573" w:rsidTr="00275573">
        <w:trPr>
          <w:ins w:id="315" w:author="Jimi" w:date="2021-10-26T23:30:00Z"/>
        </w:trPr>
        <w:tc>
          <w:tcPr>
            <w:tcW w:w="7694" w:type="dxa"/>
            <w:vAlign w:val="center"/>
            <w:tcPrChange w:id="316" w:author="Jimi" w:date="2021-10-26T23:33:00Z">
              <w:tcPr>
                <w:tcW w:w="7694" w:type="dxa"/>
              </w:tcPr>
            </w:tcPrChange>
          </w:tcPr>
          <w:p w:rsidR="00275573" w:rsidRPr="00275573" w:rsidRDefault="00275573" w:rsidP="00275573">
            <w:pPr>
              <w:jc w:val="center"/>
              <w:rPr>
                <w:ins w:id="317" w:author="Jimi" w:date="2021-10-26T23:31:00Z"/>
                <w:rFonts w:asciiTheme="majorBidi" w:hAnsiTheme="majorBidi" w:cstheme="majorBidi"/>
                <w:rPrChange w:id="318" w:author="Jimi" w:date="2021-10-26T23:33:00Z">
                  <w:rPr>
                    <w:ins w:id="319" w:author="Jimi" w:date="2021-10-26T23:31:00Z"/>
                  </w:rPr>
                </w:rPrChange>
              </w:rPr>
              <w:pPrChange w:id="320" w:author="Jimi" w:date="2021-10-26T23:33:00Z">
                <w:pPr/>
              </w:pPrChange>
            </w:pPr>
            <w:ins w:id="321" w:author="Jimi" w:date="2021-10-26T23:31:00Z">
              <w:r w:rsidRPr="00275573">
                <w:rPr>
                  <w:rStyle w:val="fontstyle01"/>
                  <w:rFonts w:asciiTheme="majorBidi" w:hAnsiTheme="majorBidi" w:cstheme="majorBidi"/>
                  <w:rPrChange w:id="322" w:author="Jimi" w:date="2021-10-26T23:33:00Z">
                    <w:rPr>
                      <w:rStyle w:val="fontstyle01"/>
                    </w:rPr>
                  </w:rPrChange>
                </w:rPr>
                <w:t>17245332</w:t>
              </w:r>
            </w:ins>
          </w:p>
          <w:p w:rsidR="00275573" w:rsidRPr="00275573" w:rsidRDefault="00275573" w:rsidP="00275573">
            <w:pPr>
              <w:bidi/>
              <w:jc w:val="center"/>
              <w:rPr>
                <w:ins w:id="323" w:author="Jimi" w:date="2021-10-26T23:30:00Z"/>
                <w:rFonts w:asciiTheme="majorBidi" w:hAnsiTheme="majorBidi" w:cstheme="majorBidi"/>
                <w:sz w:val="36"/>
                <w:szCs w:val="36"/>
                <w:rtl/>
                <w:lang w:bidi="fa-IR"/>
                <w:rPrChange w:id="324" w:author="Jimi" w:date="2021-10-26T23:33:00Z">
                  <w:rPr>
                    <w:ins w:id="325" w:author="Jimi" w:date="2021-10-26T23:30:00Z"/>
                    <w:rFonts w:cs="B Lotus" w:hint="cs"/>
                    <w:sz w:val="36"/>
                    <w:szCs w:val="36"/>
                    <w:rtl/>
                    <w:lang w:bidi="fa-IR"/>
                  </w:rPr>
                </w:rPrChange>
              </w:rPr>
              <w:pPrChange w:id="326" w:author="Jimi" w:date="2021-10-26T23:33:00Z">
                <w:pPr>
                  <w:bidi/>
                </w:pPr>
              </w:pPrChange>
            </w:pPr>
          </w:p>
        </w:tc>
        <w:tc>
          <w:tcPr>
            <w:tcW w:w="7694" w:type="dxa"/>
            <w:vAlign w:val="center"/>
            <w:tcPrChange w:id="327" w:author="Jimi" w:date="2021-10-26T23:33:00Z">
              <w:tcPr>
                <w:tcW w:w="7694" w:type="dxa"/>
              </w:tcPr>
            </w:tcPrChange>
          </w:tcPr>
          <w:p w:rsidR="00275573" w:rsidRPr="00275573" w:rsidRDefault="00275573" w:rsidP="00275573">
            <w:pPr>
              <w:bidi/>
              <w:jc w:val="center"/>
              <w:rPr>
                <w:ins w:id="328" w:author="Jimi" w:date="2021-10-26T23:30:00Z"/>
                <w:rFonts w:asciiTheme="majorBidi" w:hAnsiTheme="majorBidi" w:cstheme="majorBidi"/>
                <w:sz w:val="36"/>
                <w:szCs w:val="36"/>
                <w:rtl/>
                <w:lang w:bidi="fa-IR"/>
                <w:rPrChange w:id="329" w:author="Jimi" w:date="2021-10-26T23:33:00Z">
                  <w:rPr>
                    <w:ins w:id="330" w:author="Jimi" w:date="2021-10-26T23:30:00Z"/>
                    <w:rFonts w:cs="B Lotus" w:hint="cs"/>
                    <w:sz w:val="36"/>
                    <w:szCs w:val="36"/>
                    <w:rtl/>
                    <w:lang w:bidi="fa-IR"/>
                  </w:rPr>
                </w:rPrChange>
              </w:rPr>
              <w:pPrChange w:id="331" w:author="Jimi" w:date="2021-10-26T23:33:00Z">
                <w:pPr>
                  <w:bidi/>
                </w:pPr>
              </w:pPrChange>
            </w:pPr>
            <w:ins w:id="332" w:author="Jimi" w:date="2021-10-26T23:31:00Z">
              <w:r w:rsidRPr="00275573">
                <w:rPr>
                  <w:rFonts w:asciiTheme="majorBidi" w:hAnsiTheme="majorBidi" w:cstheme="majorBidi"/>
                  <w:sz w:val="36"/>
                  <w:szCs w:val="36"/>
                  <w:rtl/>
                  <w:lang w:bidi="fa-IR"/>
                  <w:rPrChange w:id="333" w:author="Jimi" w:date="2021-10-26T23:33:00Z">
                    <w:rPr>
                      <w:rFonts w:cs="B Lotus" w:hint="cs"/>
                      <w:sz w:val="36"/>
                      <w:szCs w:val="36"/>
                      <w:rtl/>
                      <w:lang w:bidi="fa-IR"/>
                    </w:rPr>
                  </w:rPrChange>
                </w:rPr>
                <w:t>16</w:t>
              </w:r>
            </w:ins>
          </w:p>
        </w:tc>
      </w:tr>
      <w:tr w:rsidR="00275573" w:rsidTr="00275573">
        <w:trPr>
          <w:ins w:id="334" w:author="Jimi" w:date="2021-10-26T23:30:00Z"/>
        </w:trPr>
        <w:tc>
          <w:tcPr>
            <w:tcW w:w="7694" w:type="dxa"/>
            <w:vAlign w:val="center"/>
            <w:tcPrChange w:id="335" w:author="Jimi" w:date="2021-10-26T23:33:00Z">
              <w:tcPr>
                <w:tcW w:w="7694" w:type="dxa"/>
              </w:tcPr>
            </w:tcPrChange>
          </w:tcPr>
          <w:p w:rsidR="00275573" w:rsidRPr="00275573" w:rsidRDefault="00275573" w:rsidP="00275573">
            <w:pPr>
              <w:jc w:val="center"/>
              <w:rPr>
                <w:ins w:id="336" w:author="Jimi" w:date="2021-10-26T23:31:00Z"/>
                <w:rFonts w:asciiTheme="majorBidi" w:hAnsiTheme="majorBidi" w:cstheme="majorBidi"/>
                <w:rPrChange w:id="337" w:author="Jimi" w:date="2021-10-26T23:33:00Z">
                  <w:rPr>
                    <w:ins w:id="338" w:author="Jimi" w:date="2021-10-26T23:31:00Z"/>
                  </w:rPr>
                </w:rPrChange>
              </w:rPr>
              <w:pPrChange w:id="339" w:author="Jimi" w:date="2021-10-26T23:33:00Z">
                <w:pPr/>
              </w:pPrChange>
            </w:pPr>
            <w:ins w:id="340" w:author="Jimi" w:date="2021-10-26T23:31:00Z">
              <w:r w:rsidRPr="00275573">
                <w:rPr>
                  <w:rStyle w:val="fontstyle01"/>
                  <w:rFonts w:asciiTheme="majorBidi" w:hAnsiTheme="majorBidi" w:cstheme="majorBidi"/>
                  <w:rPrChange w:id="341" w:author="Jimi" w:date="2021-10-26T23:33:00Z">
                    <w:rPr>
                      <w:rStyle w:val="fontstyle01"/>
                    </w:rPr>
                  </w:rPrChange>
                </w:rPr>
                <w:t>46466676</w:t>
              </w:r>
            </w:ins>
          </w:p>
          <w:p w:rsidR="00275573" w:rsidRPr="00275573" w:rsidRDefault="00275573" w:rsidP="00275573">
            <w:pPr>
              <w:bidi/>
              <w:jc w:val="center"/>
              <w:rPr>
                <w:ins w:id="342" w:author="Jimi" w:date="2021-10-26T23:30:00Z"/>
                <w:rFonts w:asciiTheme="majorBidi" w:hAnsiTheme="majorBidi" w:cstheme="majorBidi"/>
                <w:sz w:val="36"/>
                <w:szCs w:val="36"/>
                <w:rtl/>
                <w:lang w:bidi="fa-IR"/>
                <w:rPrChange w:id="343" w:author="Jimi" w:date="2021-10-26T23:33:00Z">
                  <w:rPr>
                    <w:ins w:id="344" w:author="Jimi" w:date="2021-10-26T23:30:00Z"/>
                    <w:rFonts w:cs="B Lotus" w:hint="cs"/>
                    <w:sz w:val="36"/>
                    <w:szCs w:val="36"/>
                    <w:rtl/>
                    <w:lang w:bidi="fa-IR"/>
                  </w:rPr>
                </w:rPrChange>
              </w:rPr>
              <w:pPrChange w:id="345" w:author="Jimi" w:date="2021-10-26T23:33:00Z">
                <w:pPr>
                  <w:bidi/>
                </w:pPr>
              </w:pPrChange>
            </w:pPr>
          </w:p>
        </w:tc>
        <w:tc>
          <w:tcPr>
            <w:tcW w:w="7694" w:type="dxa"/>
            <w:vAlign w:val="center"/>
            <w:tcPrChange w:id="346" w:author="Jimi" w:date="2021-10-26T23:33:00Z">
              <w:tcPr>
                <w:tcW w:w="7694" w:type="dxa"/>
              </w:tcPr>
            </w:tcPrChange>
          </w:tcPr>
          <w:p w:rsidR="00275573" w:rsidRPr="00275573" w:rsidRDefault="00275573" w:rsidP="00275573">
            <w:pPr>
              <w:bidi/>
              <w:jc w:val="center"/>
              <w:rPr>
                <w:ins w:id="347" w:author="Jimi" w:date="2021-10-26T23:30:00Z"/>
                <w:rFonts w:asciiTheme="majorBidi" w:hAnsiTheme="majorBidi" w:cstheme="majorBidi"/>
                <w:sz w:val="36"/>
                <w:szCs w:val="36"/>
                <w:rtl/>
                <w:lang w:bidi="fa-IR"/>
                <w:rPrChange w:id="348" w:author="Jimi" w:date="2021-10-26T23:33:00Z">
                  <w:rPr>
                    <w:ins w:id="349" w:author="Jimi" w:date="2021-10-26T23:30:00Z"/>
                    <w:rFonts w:cs="B Lotus" w:hint="cs"/>
                    <w:sz w:val="36"/>
                    <w:szCs w:val="36"/>
                    <w:rtl/>
                    <w:lang w:bidi="fa-IR"/>
                  </w:rPr>
                </w:rPrChange>
              </w:rPr>
              <w:pPrChange w:id="350" w:author="Jimi" w:date="2021-10-26T23:33:00Z">
                <w:pPr>
                  <w:bidi/>
                </w:pPr>
              </w:pPrChange>
            </w:pPr>
            <w:ins w:id="351" w:author="Jimi" w:date="2021-10-26T23:31:00Z">
              <w:r w:rsidRPr="00275573">
                <w:rPr>
                  <w:rFonts w:asciiTheme="majorBidi" w:hAnsiTheme="majorBidi" w:cstheme="majorBidi"/>
                  <w:sz w:val="36"/>
                  <w:szCs w:val="36"/>
                  <w:rtl/>
                  <w:lang w:bidi="fa-IR"/>
                  <w:rPrChange w:id="352" w:author="Jimi" w:date="2021-10-26T23:33:00Z">
                    <w:rPr>
                      <w:rFonts w:cs="B Lotus" w:hint="cs"/>
                      <w:sz w:val="36"/>
                      <w:szCs w:val="36"/>
                      <w:rtl/>
                      <w:lang w:bidi="fa-IR"/>
                    </w:rPr>
                  </w:rPrChange>
                </w:rPr>
                <w:t>17</w:t>
              </w:r>
            </w:ins>
          </w:p>
        </w:tc>
      </w:tr>
      <w:tr w:rsidR="00275573" w:rsidTr="00275573">
        <w:trPr>
          <w:ins w:id="353" w:author="Jimi" w:date="2021-10-26T23:30:00Z"/>
        </w:trPr>
        <w:tc>
          <w:tcPr>
            <w:tcW w:w="7694" w:type="dxa"/>
            <w:vAlign w:val="center"/>
            <w:tcPrChange w:id="354" w:author="Jimi" w:date="2021-10-26T23:33:00Z">
              <w:tcPr>
                <w:tcW w:w="7694" w:type="dxa"/>
              </w:tcPr>
            </w:tcPrChange>
          </w:tcPr>
          <w:p w:rsidR="00275573" w:rsidRPr="00275573" w:rsidRDefault="00275573" w:rsidP="00275573">
            <w:pPr>
              <w:jc w:val="center"/>
              <w:rPr>
                <w:ins w:id="355" w:author="Jimi" w:date="2021-10-26T23:31:00Z"/>
                <w:rFonts w:asciiTheme="majorBidi" w:hAnsiTheme="majorBidi" w:cstheme="majorBidi"/>
                <w:rPrChange w:id="356" w:author="Jimi" w:date="2021-10-26T23:33:00Z">
                  <w:rPr>
                    <w:ins w:id="357" w:author="Jimi" w:date="2021-10-26T23:31:00Z"/>
                  </w:rPr>
                </w:rPrChange>
              </w:rPr>
              <w:pPrChange w:id="358" w:author="Jimi" w:date="2021-10-26T23:33:00Z">
                <w:pPr/>
              </w:pPrChange>
            </w:pPr>
            <w:ins w:id="359" w:author="Jimi" w:date="2021-10-26T23:31:00Z">
              <w:r w:rsidRPr="00275573">
                <w:rPr>
                  <w:rStyle w:val="fontstyle01"/>
                  <w:rFonts w:asciiTheme="majorBidi" w:hAnsiTheme="majorBidi" w:cstheme="majorBidi"/>
                  <w:rPrChange w:id="360" w:author="Jimi" w:date="2021-10-26T23:33:00Z">
                    <w:rPr>
                      <w:rStyle w:val="fontstyle01"/>
                    </w:rPr>
                  </w:rPrChange>
                </w:rPr>
                <w:t>124658732</w:t>
              </w:r>
            </w:ins>
          </w:p>
          <w:p w:rsidR="00275573" w:rsidRPr="00275573" w:rsidRDefault="00275573" w:rsidP="00275573">
            <w:pPr>
              <w:bidi/>
              <w:jc w:val="center"/>
              <w:rPr>
                <w:ins w:id="361" w:author="Jimi" w:date="2021-10-26T23:30:00Z"/>
                <w:rFonts w:asciiTheme="majorBidi" w:hAnsiTheme="majorBidi" w:cstheme="majorBidi"/>
                <w:sz w:val="36"/>
                <w:szCs w:val="36"/>
                <w:rtl/>
                <w:lang w:bidi="fa-IR"/>
                <w:rPrChange w:id="362" w:author="Jimi" w:date="2021-10-26T23:33:00Z">
                  <w:rPr>
                    <w:ins w:id="363" w:author="Jimi" w:date="2021-10-26T23:30:00Z"/>
                    <w:rFonts w:cs="B Lotus" w:hint="cs"/>
                    <w:sz w:val="36"/>
                    <w:szCs w:val="36"/>
                    <w:rtl/>
                    <w:lang w:bidi="fa-IR"/>
                  </w:rPr>
                </w:rPrChange>
              </w:rPr>
              <w:pPrChange w:id="364" w:author="Jimi" w:date="2021-10-26T23:33:00Z">
                <w:pPr>
                  <w:bidi/>
                </w:pPr>
              </w:pPrChange>
            </w:pPr>
          </w:p>
        </w:tc>
        <w:tc>
          <w:tcPr>
            <w:tcW w:w="7694" w:type="dxa"/>
            <w:vAlign w:val="center"/>
            <w:tcPrChange w:id="365" w:author="Jimi" w:date="2021-10-26T23:33:00Z">
              <w:tcPr>
                <w:tcW w:w="7694" w:type="dxa"/>
              </w:tcPr>
            </w:tcPrChange>
          </w:tcPr>
          <w:p w:rsidR="00275573" w:rsidRPr="00275573" w:rsidRDefault="00275573" w:rsidP="00275573">
            <w:pPr>
              <w:bidi/>
              <w:jc w:val="center"/>
              <w:rPr>
                <w:ins w:id="366" w:author="Jimi" w:date="2021-10-26T23:30:00Z"/>
                <w:rFonts w:asciiTheme="majorBidi" w:hAnsiTheme="majorBidi" w:cstheme="majorBidi"/>
                <w:sz w:val="36"/>
                <w:szCs w:val="36"/>
                <w:rtl/>
                <w:lang w:bidi="fa-IR"/>
                <w:rPrChange w:id="367" w:author="Jimi" w:date="2021-10-26T23:33:00Z">
                  <w:rPr>
                    <w:ins w:id="368" w:author="Jimi" w:date="2021-10-26T23:30:00Z"/>
                    <w:rFonts w:cs="B Lotus" w:hint="cs"/>
                    <w:sz w:val="36"/>
                    <w:szCs w:val="36"/>
                    <w:rtl/>
                    <w:lang w:bidi="fa-IR"/>
                  </w:rPr>
                </w:rPrChange>
              </w:rPr>
              <w:pPrChange w:id="369" w:author="Jimi" w:date="2021-10-26T23:33:00Z">
                <w:pPr>
                  <w:bidi/>
                </w:pPr>
              </w:pPrChange>
            </w:pPr>
            <w:ins w:id="370" w:author="Jimi" w:date="2021-10-26T23:31:00Z">
              <w:r w:rsidRPr="00275573">
                <w:rPr>
                  <w:rFonts w:asciiTheme="majorBidi" w:hAnsiTheme="majorBidi" w:cstheme="majorBidi"/>
                  <w:sz w:val="36"/>
                  <w:szCs w:val="36"/>
                  <w:rtl/>
                  <w:lang w:bidi="fa-IR"/>
                  <w:rPrChange w:id="371" w:author="Jimi" w:date="2021-10-26T23:33:00Z">
                    <w:rPr>
                      <w:rFonts w:cs="B Lotus" w:hint="cs"/>
                      <w:sz w:val="36"/>
                      <w:szCs w:val="36"/>
                      <w:rtl/>
                      <w:lang w:bidi="fa-IR"/>
                    </w:rPr>
                  </w:rPrChange>
                </w:rPr>
                <w:t>18</w:t>
              </w:r>
            </w:ins>
          </w:p>
        </w:tc>
      </w:tr>
      <w:tr w:rsidR="00275573" w:rsidTr="00275573">
        <w:trPr>
          <w:ins w:id="372" w:author="Jimi" w:date="2021-10-26T23:30:00Z"/>
        </w:trPr>
        <w:tc>
          <w:tcPr>
            <w:tcW w:w="7694" w:type="dxa"/>
            <w:vAlign w:val="center"/>
            <w:tcPrChange w:id="373" w:author="Jimi" w:date="2021-10-26T23:33:00Z">
              <w:tcPr>
                <w:tcW w:w="7694" w:type="dxa"/>
              </w:tcPr>
            </w:tcPrChange>
          </w:tcPr>
          <w:p w:rsidR="00275573" w:rsidRPr="00275573" w:rsidRDefault="00275573" w:rsidP="00275573">
            <w:pPr>
              <w:jc w:val="center"/>
              <w:rPr>
                <w:ins w:id="374" w:author="Jimi" w:date="2021-10-26T23:31:00Z"/>
                <w:rFonts w:asciiTheme="majorBidi" w:hAnsiTheme="majorBidi" w:cstheme="majorBidi"/>
                <w:rPrChange w:id="375" w:author="Jimi" w:date="2021-10-26T23:33:00Z">
                  <w:rPr>
                    <w:ins w:id="376" w:author="Jimi" w:date="2021-10-26T23:31:00Z"/>
                  </w:rPr>
                </w:rPrChange>
              </w:rPr>
              <w:pPrChange w:id="377" w:author="Jimi" w:date="2021-10-26T23:33:00Z">
                <w:pPr/>
              </w:pPrChange>
            </w:pPr>
            <w:ins w:id="378" w:author="Jimi" w:date="2021-10-26T23:31:00Z">
              <w:r w:rsidRPr="00275573">
                <w:rPr>
                  <w:rStyle w:val="fontstyle01"/>
                  <w:rFonts w:asciiTheme="majorBidi" w:hAnsiTheme="majorBidi" w:cstheme="majorBidi"/>
                  <w:rPrChange w:id="379" w:author="Jimi" w:date="2021-10-26T23:33:00Z">
                    <w:rPr>
                      <w:rStyle w:val="fontstyle01"/>
                    </w:rPr>
                  </w:rPrChange>
                </w:rPr>
                <w:t>335116620</w:t>
              </w:r>
            </w:ins>
          </w:p>
          <w:p w:rsidR="00275573" w:rsidRPr="00275573" w:rsidRDefault="00275573" w:rsidP="00275573">
            <w:pPr>
              <w:bidi/>
              <w:jc w:val="center"/>
              <w:rPr>
                <w:ins w:id="380" w:author="Jimi" w:date="2021-10-26T23:30:00Z"/>
                <w:rFonts w:asciiTheme="majorBidi" w:hAnsiTheme="majorBidi" w:cstheme="majorBidi"/>
                <w:sz w:val="36"/>
                <w:szCs w:val="36"/>
                <w:rtl/>
                <w:lang w:bidi="fa-IR"/>
                <w:rPrChange w:id="381" w:author="Jimi" w:date="2021-10-26T23:33:00Z">
                  <w:rPr>
                    <w:ins w:id="382" w:author="Jimi" w:date="2021-10-26T23:30:00Z"/>
                    <w:rFonts w:cs="B Lotus" w:hint="cs"/>
                    <w:sz w:val="36"/>
                    <w:szCs w:val="36"/>
                    <w:rtl/>
                    <w:lang w:bidi="fa-IR"/>
                  </w:rPr>
                </w:rPrChange>
              </w:rPr>
              <w:pPrChange w:id="383" w:author="Jimi" w:date="2021-10-26T23:33:00Z">
                <w:pPr>
                  <w:bidi/>
                </w:pPr>
              </w:pPrChange>
            </w:pPr>
          </w:p>
        </w:tc>
        <w:tc>
          <w:tcPr>
            <w:tcW w:w="7694" w:type="dxa"/>
            <w:vAlign w:val="center"/>
            <w:tcPrChange w:id="384" w:author="Jimi" w:date="2021-10-26T23:33:00Z">
              <w:tcPr>
                <w:tcW w:w="7694" w:type="dxa"/>
              </w:tcPr>
            </w:tcPrChange>
          </w:tcPr>
          <w:p w:rsidR="00275573" w:rsidRPr="00275573" w:rsidRDefault="00275573" w:rsidP="00275573">
            <w:pPr>
              <w:bidi/>
              <w:jc w:val="center"/>
              <w:rPr>
                <w:ins w:id="385" w:author="Jimi" w:date="2021-10-26T23:30:00Z"/>
                <w:rFonts w:asciiTheme="majorBidi" w:hAnsiTheme="majorBidi" w:cstheme="majorBidi"/>
                <w:sz w:val="36"/>
                <w:szCs w:val="36"/>
                <w:rtl/>
                <w:lang w:bidi="fa-IR"/>
                <w:rPrChange w:id="386" w:author="Jimi" w:date="2021-10-26T23:33:00Z">
                  <w:rPr>
                    <w:ins w:id="387" w:author="Jimi" w:date="2021-10-26T23:30:00Z"/>
                    <w:rFonts w:cs="B Lotus" w:hint="cs"/>
                    <w:sz w:val="36"/>
                    <w:szCs w:val="36"/>
                    <w:rtl/>
                    <w:lang w:bidi="fa-IR"/>
                  </w:rPr>
                </w:rPrChange>
              </w:rPr>
              <w:pPrChange w:id="388" w:author="Jimi" w:date="2021-10-26T23:33:00Z">
                <w:pPr>
                  <w:bidi/>
                </w:pPr>
              </w:pPrChange>
            </w:pPr>
            <w:ins w:id="389" w:author="Jimi" w:date="2021-10-26T23:31:00Z">
              <w:r w:rsidRPr="00275573">
                <w:rPr>
                  <w:rFonts w:asciiTheme="majorBidi" w:hAnsiTheme="majorBidi" w:cstheme="majorBidi"/>
                  <w:sz w:val="36"/>
                  <w:szCs w:val="36"/>
                  <w:rtl/>
                  <w:lang w:bidi="fa-IR"/>
                  <w:rPrChange w:id="390" w:author="Jimi" w:date="2021-10-26T23:33:00Z">
                    <w:rPr>
                      <w:rFonts w:cs="B Lotus" w:hint="cs"/>
                      <w:sz w:val="36"/>
                      <w:szCs w:val="36"/>
                      <w:rtl/>
                      <w:lang w:bidi="fa-IR"/>
                    </w:rPr>
                  </w:rPrChange>
                </w:rPr>
                <w:t>19</w:t>
              </w:r>
            </w:ins>
          </w:p>
        </w:tc>
      </w:tr>
      <w:tr w:rsidR="00275573" w:rsidTr="00275573">
        <w:trPr>
          <w:ins w:id="391" w:author="Jimi" w:date="2021-10-26T23:30:00Z"/>
        </w:trPr>
        <w:tc>
          <w:tcPr>
            <w:tcW w:w="7694" w:type="dxa"/>
            <w:vAlign w:val="center"/>
            <w:tcPrChange w:id="392" w:author="Jimi" w:date="2021-10-26T23:33:00Z">
              <w:tcPr>
                <w:tcW w:w="7694" w:type="dxa"/>
              </w:tcPr>
            </w:tcPrChange>
          </w:tcPr>
          <w:p w:rsidR="00275573" w:rsidRPr="00275573" w:rsidRDefault="00275573" w:rsidP="00275573">
            <w:pPr>
              <w:jc w:val="center"/>
              <w:rPr>
                <w:ins w:id="393" w:author="Jimi" w:date="2021-10-26T23:31:00Z"/>
                <w:rFonts w:asciiTheme="majorBidi" w:hAnsiTheme="majorBidi" w:cstheme="majorBidi"/>
                <w:rPrChange w:id="394" w:author="Jimi" w:date="2021-10-26T23:33:00Z">
                  <w:rPr>
                    <w:ins w:id="395" w:author="Jimi" w:date="2021-10-26T23:31:00Z"/>
                  </w:rPr>
                </w:rPrChange>
              </w:rPr>
              <w:pPrChange w:id="396" w:author="Jimi" w:date="2021-10-26T23:33:00Z">
                <w:pPr/>
              </w:pPrChange>
            </w:pPr>
            <w:ins w:id="397" w:author="Jimi" w:date="2021-10-26T23:31:00Z">
              <w:r w:rsidRPr="00275573">
                <w:rPr>
                  <w:rStyle w:val="fontstyle01"/>
                  <w:rFonts w:asciiTheme="majorBidi" w:hAnsiTheme="majorBidi" w:cstheme="majorBidi"/>
                  <w:rPrChange w:id="398" w:author="Jimi" w:date="2021-10-26T23:33:00Z">
                    <w:rPr>
                      <w:rStyle w:val="fontstyle01"/>
                    </w:rPr>
                  </w:rPrChange>
                </w:rPr>
                <w:t>897697164</w:t>
              </w:r>
            </w:ins>
          </w:p>
          <w:p w:rsidR="00275573" w:rsidRPr="00275573" w:rsidRDefault="00275573" w:rsidP="00275573">
            <w:pPr>
              <w:bidi/>
              <w:jc w:val="center"/>
              <w:rPr>
                <w:ins w:id="399" w:author="Jimi" w:date="2021-10-26T23:30:00Z"/>
                <w:rFonts w:asciiTheme="majorBidi" w:hAnsiTheme="majorBidi" w:cstheme="majorBidi"/>
                <w:sz w:val="36"/>
                <w:szCs w:val="36"/>
                <w:rtl/>
                <w:lang w:bidi="fa-IR"/>
                <w:rPrChange w:id="400" w:author="Jimi" w:date="2021-10-26T23:33:00Z">
                  <w:rPr>
                    <w:ins w:id="401" w:author="Jimi" w:date="2021-10-26T23:30:00Z"/>
                    <w:rFonts w:cs="B Lotus" w:hint="cs"/>
                    <w:sz w:val="36"/>
                    <w:szCs w:val="36"/>
                    <w:rtl/>
                    <w:lang w:bidi="fa-IR"/>
                  </w:rPr>
                </w:rPrChange>
              </w:rPr>
              <w:pPrChange w:id="402" w:author="Jimi" w:date="2021-10-26T23:33:00Z">
                <w:pPr>
                  <w:bidi/>
                </w:pPr>
              </w:pPrChange>
            </w:pPr>
          </w:p>
        </w:tc>
        <w:tc>
          <w:tcPr>
            <w:tcW w:w="7694" w:type="dxa"/>
            <w:vAlign w:val="center"/>
            <w:tcPrChange w:id="403" w:author="Jimi" w:date="2021-10-26T23:33:00Z">
              <w:tcPr>
                <w:tcW w:w="7694" w:type="dxa"/>
              </w:tcPr>
            </w:tcPrChange>
          </w:tcPr>
          <w:p w:rsidR="00275573" w:rsidRPr="00275573" w:rsidRDefault="00275573" w:rsidP="00275573">
            <w:pPr>
              <w:bidi/>
              <w:jc w:val="center"/>
              <w:rPr>
                <w:ins w:id="404" w:author="Jimi" w:date="2021-10-26T23:30:00Z"/>
                <w:rFonts w:asciiTheme="majorBidi" w:hAnsiTheme="majorBidi" w:cstheme="majorBidi"/>
                <w:sz w:val="36"/>
                <w:szCs w:val="36"/>
                <w:rtl/>
                <w:lang w:bidi="fa-IR"/>
                <w:rPrChange w:id="405" w:author="Jimi" w:date="2021-10-26T23:33:00Z">
                  <w:rPr>
                    <w:ins w:id="406" w:author="Jimi" w:date="2021-10-26T23:30:00Z"/>
                    <w:rFonts w:cs="B Lotus" w:hint="cs"/>
                    <w:sz w:val="36"/>
                    <w:szCs w:val="36"/>
                    <w:rtl/>
                    <w:lang w:bidi="fa-IR"/>
                  </w:rPr>
                </w:rPrChange>
              </w:rPr>
              <w:pPrChange w:id="407" w:author="Jimi" w:date="2021-10-26T23:33:00Z">
                <w:pPr>
                  <w:bidi/>
                </w:pPr>
              </w:pPrChange>
            </w:pPr>
            <w:ins w:id="408" w:author="Jimi" w:date="2021-10-26T23:31:00Z">
              <w:r w:rsidRPr="00275573">
                <w:rPr>
                  <w:rFonts w:asciiTheme="majorBidi" w:hAnsiTheme="majorBidi" w:cstheme="majorBidi"/>
                  <w:sz w:val="36"/>
                  <w:szCs w:val="36"/>
                  <w:rtl/>
                  <w:lang w:bidi="fa-IR"/>
                  <w:rPrChange w:id="409" w:author="Jimi" w:date="2021-10-26T23:33:00Z">
                    <w:rPr>
                      <w:rFonts w:cs="B Lotus" w:hint="cs"/>
                      <w:sz w:val="36"/>
                      <w:szCs w:val="36"/>
                      <w:rtl/>
                      <w:lang w:bidi="fa-IR"/>
                    </w:rPr>
                  </w:rPrChange>
                </w:rPr>
                <w:t>20</w:t>
              </w:r>
            </w:ins>
          </w:p>
        </w:tc>
      </w:tr>
    </w:tbl>
    <w:p w:rsidR="00275573" w:rsidRDefault="00275573" w:rsidP="009F7102">
      <w:pPr>
        <w:bidi/>
        <w:rPr>
          <w:rFonts w:cs="B Lotus" w:hint="cs"/>
          <w:sz w:val="36"/>
          <w:szCs w:val="36"/>
          <w:rtl/>
          <w:lang w:bidi="fa-IR"/>
        </w:rPr>
      </w:pPr>
      <w:ins w:id="410" w:author="Jimi" w:date="2021-10-26T23:34:00Z">
        <w:r>
          <w:rPr>
            <w:rFonts w:cs="B Lotus" w:hint="cs"/>
            <w:sz w:val="36"/>
            <w:szCs w:val="36"/>
            <w:rtl/>
            <w:lang w:bidi="fa-IR"/>
          </w:rPr>
          <w:t>ستون سمت چپ تعداد گام‌های ولگردی مجاز و ستون سمت راست تعداد مسیرهای خودپرهیز است.</w:t>
        </w:r>
      </w:ins>
    </w:p>
    <w:p w:rsidR="0094632E" w:rsidRDefault="00D968F7" w:rsidP="00D968F7">
      <w:pPr>
        <w:bidi/>
        <w:jc w:val="center"/>
        <w:rPr>
          <w:rFonts w:cs="B Lotus"/>
          <w:sz w:val="36"/>
          <w:szCs w:val="36"/>
          <w:rtl/>
          <w:lang w:bidi="fa-IR"/>
        </w:rPr>
        <w:pPrChange w:id="411" w:author="Jimi" w:date="2021-10-26T23:24:00Z">
          <w:pPr>
            <w:bidi/>
          </w:pPr>
        </w:pPrChange>
      </w:pPr>
      <w:ins w:id="412" w:author="Jimi" w:date="2021-10-26T23:24:00Z">
        <w:r>
          <w:rPr>
            <w:rFonts w:cs="B Lotus"/>
            <w:noProof/>
            <w:sz w:val="36"/>
            <w:szCs w:val="36"/>
            <w:rtl/>
          </w:rPr>
          <w:drawing>
            <wp:inline distT="0" distB="0" distL="0" distR="0">
              <wp:extent cx="5852172" cy="438912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Figure_2.png"/>
                      <pic:cNvPicPr/>
                    </pic:nvPicPr>
                    <pic:blipFill>
                      <a:blip r:embed="rId11">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ins>
    </w:p>
    <w:p w:rsidR="00217195" w:rsidRDefault="00217195" w:rsidP="00217195">
      <w:pPr>
        <w:bidi/>
        <w:rPr>
          <w:rFonts w:cs="B Lotus"/>
          <w:sz w:val="36"/>
          <w:szCs w:val="36"/>
          <w:rtl/>
          <w:lang w:bidi="fa-IR"/>
        </w:rPr>
      </w:pPr>
    </w:p>
    <w:p w:rsidR="00217195" w:rsidRDefault="00275573" w:rsidP="00275573">
      <w:pPr>
        <w:bidi/>
        <w:jc w:val="both"/>
        <w:rPr>
          <w:rFonts w:cs="B Lotus"/>
          <w:sz w:val="36"/>
          <w:szCs w:val="36"/>
          <w:rtl/>
          <w:lang w:bidi="fa-IR"/>
        </w:rPr>
        <w:pPrChange w:id="413" w:author="Jimi" w:date="2021-10-26T23:28:00Z">
          <w:pPr>
            <w:bidi/>
          </w:pPr>
        </w:pPrChange>
      </w:pPr>
      <w:ins w:id="414" w:author="Jimi" w:date="2021-10-26T23:27:00Z">
        <w:r>
          <w:rPr>
            <w:rFonts w:cs="B Lotus" w:hint="cs"/>
            <w:sz w:val="36"/>
            <w:szCs w:val="36"/>
            <w:rtl/>
            <w:lang w:bidi="fa-IR"/>
          </w:rPr>
          <w:t xml:space="preserve">همانطور که در نمودار دوم دیده می‌شود، با افزایش تعداد قدم‌های مجاز ولگرد، تعداد نسبی مسیرهای خودپرهیز به صفر میل می‌کند. و این یعنی برای تعداد قدم‌های بزرگ </w:t>
        </w:r>
      </w:ins>
      <w:ins w:id="415" w:author="Jimi" w:date="2021-10-26T23:28:00Z">
        <w:r>
          <w:rPr>
            <w:rFonts w:cs="B Lotus" w:hint="cs"/>
            <w:sz w:val="36"/>
            <w:szCs w:val="36"/>
            <w:rtl/>
            <w:lang w:bidi="fa-IR"/>
          </w:rPr>
          <w:t xml:space="preserve">احتمال آن که ولگرد به خودش برخورد کرده باشد بیش‌تر است. </w:t>
        </w:r>
      </w:ins>
    </w:p>
    <w:p w:rsidR="00217195" w:rsidRDefault="00217195" w:rsidP="00217195">
      <w:pPr>
        <w:bidi/>
        <w:rPr>
          <w:ins w:id="416" w:author="Jimi" w:date="2021-10-26T23:23:00Z"/>
          <w:rFonts w:cs="B Lotus"/>
          <w:sz w:val="36"/>
          <w:szCs w:val="36"/>
          <w:rtl/>
          <w:lang w:bidi="fa-IR"/>
        </w:rPr>
      </w:pPr>
    </w:p>
    <w:p w:rsidR="00D968F7" w:rsidRDefault="00D968F7" w:rsidP="009F7102">
      <w:pPr>
        <w:bidi/>
        <w:rPr>
          <w:ins w:id="417" w:author="Jimi" w:date="2021-10-26T23:23:00Z"/>
          <w:rFonts w:cs="B Lotus"/>
          <w:sz w:val="36"/>
          <w:szCs w:val="36"/>
          <w:rtl/>
          <w:lang w:bidi="fa-IR"/>
        </w:rPr>
      </w:pPr>
    </w:p>
    <w:p w:rsidR="00D968F7" w:rsidRDefault="00D968F7" w:rsidP="00D77153">
      <w:pPr>
        <w:bidi/>
        <w:rPr>
          <w:ins w:id="418" w:author="Jimi" w:date="2021-10-26T23:23:00Z"/>
          <w:rFonts w:cs="B Lotus"/>
          <w:sz w:val="36"/>
          <w:szCs w:val="36"/>
          <w:rtl/>
          <w:lang w:bidi="fa-IR"/>
        </w:rPr>
      </w:pPr>
    </w:p>
    <w:p w:rsidR="00D968F7" w:rsidRDefault="00D968F7" w:rsidP="00D968F7">
      <w:pPr>
        <w:bidi/>
        <w:rPr>
          <w:ins w:id="419" w:author="Jimi" w:date="2021-10-26T23:23:00Z"/>
          <w:rFonts w:cs="B Lotus"/>
          <w:sz w:val="36"/>
          <w:szCs w:val="36"/>
          <w:rtl/>
          <w:lang w:bidi="fa-IR"/>
        </w:rPr>
        <w:pPrChange w:id="420" w:author="Jimi" w:date="2021-10-26T23:23:00Z">
          <w:pPr>
            <w:bidi/>
          </w:pPr>
        </w:pPrChange>
      </w:pPr>
    </w:p>
    <w:p w:rsidR="00D968F7" w:rsidRDefault="00D968F7" w:rsidP="00D968F7">
      <w:pPr>
        <w:bidi/>
        <w:rPr>
          <w:ins w:id="421" w:author="Jimi" w:date="2021-10-26T23:23:00Z"/>
          <w:rFonts w:cs="B Lotus"/>
          <w:sz w:val="36"/>
          <w:szCs w:val="36"/>
          <w:rtl/>
          <w:lang w:bidi="fa-IR"/>
        </w:rPr>
        <w:pPrChange w:id="422" w:author="Jimi" w:date="2021-10-26T23:23:00Z">
          <w:pPr>
            <w:bidi/>
          </w:pPr>
        </w:pPrChange>
      </w:pPr>
    </w:p>
    <w:p w:rsidR="00D968F7" w:rsidRDefault="00D968F7" w:rsidP="00D968F7">
      <w:pPr>
        <w:bidi/>
        <w:rPr>
          <w:ins w:id="423" w:author="Jimi" w:date="2021-10-26T23:23:00Z"/>
          <w:rFonts w:cs="B Lotus"/>
          <w:sz w:val="36"/>
          <w:szCs w:val="36"/>
          <w:lang w:bidi="fa-IR"/>
        </w:rPr>
        <w:pPrChange w:id="424" w:author="Jimi" w:date="2021-10-26T23:23:00Z">
          <w:pPr>
            <w:bidi/>
          </w:pPr>
        </w:pPrChange>
      </w:pPr>
    </w:p>
    <w:p w:rsidR="00D968F7" w:rsidRPr="0094632E" w:rsidRDefault="00D968F7" w:rsidP="00D968F7">
      <w:pPr>
        <w:bidi/>
        <w:rPr>
          <w:rFonts w:cs="B Lotus" w:hint="cs"/>
          <w:sz w:val="36"/>
          <w:szCs w:val="36"/>
          <w:rtl/>
          <w:lang w:bidi="fa-IR"/>
        </w:rPr>
        <w:pPrChange w:id="425" w:author="Jimi" w:date="2021-10-26T23:23:00Z">
          <w:pPr>
            <w:bidi/>
          </w:pPr>
        </w:pPrChange>
      </w:pPr>
    </w:p>
    <w:p w:rsidR="0094632E" w:rsidRPr="00EC0CAE" w:rsidRDefault="003E398D" w:rsidP="0094632E">
      <w:pPr>
        <w:bidi/>
        <w:rPr>
          <w:rFonts w:cs="B Titr"/>
          <w:sz w:val="36"/>
          <w:szCs w:val="36"/>
          <w:rtl/>
          <w:lang w:bidi="fa-IR"/>
        </w:rPr>
      </w:pPr>
      <w:r w:rsidRPr="00EC0CAE">
        <w:rPr>
          <w:rFonts w:cs="B Titr" w:hint="cs"/>
          <w:sz w:val="36"/>
          <w:szCs w:val="36"/>
          <w:rtl/>
          <w:lang w:bidi="fa-IR"/>
        </w:rPr>
        <w:lastRenderedPageBreak/>
        <w:t>3.</w:t>
      </w:r>
      <w:r w:rsidR="0094632E" w:rsidRPr="00EC0CAE">
        <w:rPr>
          <w:rFonts w:cs="B Titr" w:hint="cs"/>
          <w:sz w:val="36"/>
          <w:szCs w:val="36"/>
          <w:rtl/>
          <w:lang w:bidi="fa-IR"/>
        </w:rPr>
        <w:t xml:space="preserve">تست </w:t>
      </w:r>
      <w:r w:rsidR="0094632E" w:rsidRPr="00EC0CAE">
        <w:rPr>
          <w:rFonts w:cs="B Titr"/>
          <w:sz w:val="36"/>
          <w:szCs w:val="36"/>
          <w:lang w:bidi="fa-IR"/>
        </w:rPr>
        <w:t>RNG</w:t>
      </w:r>
      <w:r w:rsidR="0094632E" w:rsidRPr="00EC0CAE">
        <w:rPr>
          <w:rFonts w:cs="B Titr" w:hint="cs"/>
          <w:sz w:val="36"/>
          <w:szCs w:val="36"/>
          <w:rtl/>
          <w:lang w:bidi="fa-IR"/>
        </w:rPr>
        <w:t xml:space="preserve"> (6.1)</w:t>
      </w:r>
    </w:p>
    <w:p w:rsidR="0094632E" w:rsidRDefault="00217195" w:rsidP="00353B9A">
      <w:pPr>
        <w:bidi/>
        <w:jc w:val="both"/>
        <w:rPr>
          <w:rFonts w:cs="B Lotus"/>
          <w:sz w:val="36"/>
          <w:szCs w:val="36"/>
          <w:rtl/>
          <w:lang w:bidi="fa-IR"/>
        </w:rPr>
      </w:pPr>
      <w:r>
        <w:rPr>
          <w:rFonts w:cs="B Lotus" w:hint="cs"/>
          <w:sz w:val="36"/>
          <w:szCs w:val="36"/>
          <w:rtl/>
          <w:lang w:bidi="fa-IR"/>
        </w:rPr>
        <w:t xml:space="preserve">در اینجا می‌خواهیم بررسی کنیم تابع مولد </w:t>
      </w:r>
      <w:r>
        <w:rPr>
          <w:rFonts w:cs="B Lotus"/>
          <w:sz w:val="36"/>
          <w:szCs w:val="36"/>
          <w:lang w:bidi="fa-IR"/>
        </w:rPr>
        <w:t>numpy.random.randint()</w:t>
      </w:r>
      <w:r>
        <w:rPr>
          <w:rFonts w:cs="B Lotus" w:hint="cs"/>
          <w:sz w:val="36"/>
          <w:szCs w:val="36"/>
          <w:rtl/>
          <w:lang w:bidi="fa-IR"/>
        </w:rPr>
        <w:t xml:space="preserve"> که در مسئله‌های قبلی به کرات از آن استفاده کرده‌ایم، چه میزان واقعاً یک توزیع رندوم را تولید می‌کند. کاری که انجام می‌دهیم این است که </w:t>
      </w:r>
      <w:r w:rsidR="00353B9A">
        <w:rPr>
          <w:rFonts w:cs="B Lotus" w:hint="cs"/>
          <w:sz w:val="36"/>
          <w:szCs w:val="36"/>
          <w:rtl/>
          <w:lang w:bidi="fa-IR"/>
        </w:rPr>
        <w:t>به تعداد زیادی با فراخوانی تابع یادشده، اعداد رندوم از 0 تا 9 تولید می‌کنیم. در نهایت توزیع این اعداد را به صورت یک هیستوگرام رسم می‌کنیم. اگر توزیع ما واقعاً رندوم و یکنواخت باشد، باید در تعداد تکرارهای بالا، مشاهده کنیم که همه‌ی اعداد تقریباً به یک اندازه تکرار شده است. همان‌طور که از نمودارهای زیر مشاهده می‌شود، در تعداد تکرارهای خیلی بالا، افت و خیز بسیار ناچیز می‌شود.</w:t>
      </w:r>
    </w:p>
    <w:p w:rsidR="00353B9A" w:rsidRDefault="00353B9A" w:rsidP="00353B9A">
      <w:pPr>
        <w:bidi/>
        <w:jc w:val="both"/>
        <w:rPr>
          <w:rFonts w:cs="B Lotus"/>
          <w:sz w:val="36"/>
          <w:szCs w:val="36"/>
          <w:rtl/>
          <w:lang w:bidi="fa-IR"/>
        </w:rPr>
      </w:pPr>
      <w:r>
        <w:rPr>
          <w:rFonts w:cs="B Lotus" w:hint="cs"/>
          <w:sz w:val="36"/>
          <w:szCs w:val="36"/>
          <w:rtl/>
          <w:lang w:bidi="fa-IR"/>
        </w:rPr>
        <w:t xml:space="preserve">گام‌های تکرارها را به صورت </w:t>
      </w:r>
      <w:r>
        <w:rPr>
          <w:rFonts w:cs="B Lotus"/>
          <w:sz w:val="36"/>
          <w:szCs w:val="36"/>
          <w:lang w:bidi="fa-IR"/>
        </w:rPr>
        <w:t>[2^x for x in range(13, 25)]</w:t>
      </w:r>
      <w:r>
        <w:rPr>
          <w:rFonts w:cs="B Lotus" w:hint="cs"/>
          <w:sz w:val="36"/>
          <w:szCs w:val="36"/>
          <w:rtl/>
          <w:lang w:bidi="fa-IR"/>
        </w:rPr>
        <w:t xml:space="preserve"> گرفته‌ام. فایده‌ی این کار آن است که باعث می‌شود در نهایت نمودار لگ-لگ سیگما بر حسب تعداد گام به صورت یک نمودار یکنواخت باشد. اگر توزیع گام‌ها را یکنواخت می‌گرفتیم، در این صورت نقاط برای اعداد بزرگ‌تر فشرده‌تر می‌شدند. نمودارهای زیر بدست آمده است. </w:t>
      </w:r>
    </w:p>
    <w:p w:rsidR="00353B9A" w:rsidRDefault="00353B9A" w:rsidP="00353B9A">
      <w:pPr>
        <w:bidi/>
        <w:jc w:val="both"/>
        <w:rPr>
          <w:rFonts w:cs="B Lotus"/>
          <w:sz w:val="36"/>
          <w:szCs w:val="36"/>
          <w:rtl/>
          <w:lang w:bidi="fa-IR"/>
        </w:rPr>
      </w:pPr>
    </w:p>
    <w:p w:rsidR="00353B9A" w:rsidRDefault="00353B9A" w:rsidP="00353B9A">
      <w:pPr>
        <w:rPr>
          <w:rFonts w:cs="B Lotus"/>
          <w:sz w:val="36"/>
          <w:szCs w:val="36"/>
          <w:rtl/>
          <w:lang w:bidi="fa-IR"/>
        </w:rPr>
      </w:pPr>
      <w:r>
        <w:rPr>
          <w:rFonts w:cs="B Lotus"/>
          <w:noProof/>
          <w:sz w:val="36"/>
          <w:szCs w:val="36"/>
          <w:rtl/>
        </w:rPr>
        <w:drawing>
          <wp:inline distT="0" distB="0" distL="0" distR="0">
            <wp:extent cx="4754880" cy="356616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_1.png"/>
                    <pic:cNvPicPr/>
                  </pic:nvPicPr>
                  <pic:blipFill>
                    <a:blip r:embed="rId12">
                      <a:extLst>
                        <a:ext uri="{28A0092B-C50C-407E-A947-70E740481C1C}">
                          <a14:useLocalDpi xmlns:a14="http://schemas.microsoft.com/office/drawing/2010/main" val="0"/>
                        </a:ext>
                      </a:extLst>
                    </a:blip>
                    <a:stretch>
                      <a:fillRect/>
                    </a:stretch>
                  </pic:blipFill>
                  <pic:spPr>
                    <a:xfrm>
                      <a:off x="0" y="0"/>
                      <a:ext cx="4754880" cy="3566160"/>
                    </a:xfrm>
                    <a:prstGeom prst="rect">
                      <a:avLst/>
                    </a:prstGeom>
                  </pic:spPr>
                </pic:pic>
              </a:graphicData>
            </a:graphic>
          </wp:inline>
        </w:drawing>
      </w:r>
      <w:r>
        <w:rPr>
          <w:rFonts w:cs="B Lotus"/>
          <w:noProof/>
          <w:sz w:val="36"/>
          <w:szCs w:val="36"/>
          <w:rtl/>
        </w:rPr>
        <w:drawing>
          <wp:anchor distT="0" distB="0" distL="114300" distR="114300" simplePos="0" relativeHeight="251658240" behindDoc="0" locked="0" layoutInCell="1" allowOverlap="1">
            <wp:simplePos x="457200" y="4486275"/>
            <wp:positionH relativeFrom="column">
              <wp:align>left</wp:align>
            </wp:positionH>
            <wp:positionV relativeFrom="paragraph">
              <wp:align>top</wp:align>
            </wp:positionV>
            <wp:extent cx="4754880" cy="3566160"/>
            <wp:effectExtent l="0" t="0" r="762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_0.png"/>
                    <pic:cNvPicPr/>
                  </pic:nvPicPr>
                  <pic:blipFill>
                    <a:blip r:embed="rId13">
                      <a:extLst>
                        <a:ext uri="{28A0092B-C50C-407E-A947-70E740481C1C}">
                          <a14:useLocalDpi xmlns:a14="http://schemas.microsoft.com/office/drawing/2010/main" val="0"/>
                        </a:ext>
                      </a:extLst>
                    </a:blip>
                    <a:stretch>
                      <a:fillRect/>
                    </a:stretch>
                  </pic:blipFill>
                  <pic:spPr>
                    <a:xfrm>
                      <a:off x="0" y="0"/>
                      <a:ext cx="4754880" cy="3566160"/>
                    </a:xfrm>
                    <a:prstGeom prst="rect">
                      <a:avLst/>
                    </a:prstGeom>
                  </pic:spPr>
                </pic:pic>
              </a:graphicData>
            </a:graphic>
            <wp14:sizeRelH relativeFrom="margin">
              <wp14:pctWidth>0</wp14:pctWidth>
            </wp14:sizeRelH>
            <wp14:sizeRelV relativeFrom="margin">
              <wp14:pctHeight>0</wp14:pctHeight>
            </wp14:sizeRelV>
          </wp:anchor>
        </w:drawing>
      </w:r>
      <w:r>
        <w:rPr>
          <w:rFonts w:cs="B Lotus"/>
          <w:sz w:val="36"/>
          <w:szCs w:val="36"/>
          <w:rtl/>
          <w:lang w:bidi="fa-IR"/>
        </w:rPr>
        <w:br w:type="textWrapping" w:clear="all"/>
      </w:r>
      <w:r>
        <w:rPr>
          <w:rFonts w:cs="B Lotus"/>
          <w:noProof/>
          <w:sz w:val="36"/>
          <w:szCs w:val="36"/>
          <w:rtl/>
        </w:rPr>
        <w:drawing>
          <wp:inline distT="0" distB="0" distL="0" distR="0">
            <wp:extent cx="4754880" cy="356616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e_2.png"/>
                    <pic:cNvPicPr/>
                  </pic:nvPicPr>
                  <pic:blipFill>
                    <a:blip r:embed="rId14">
                      <a:extLst>
                        <a:ext uri="{28A0092B-C50C-407E-A947-70E740481C1C}">
                          <a14:useLocalDpi xmlns:a14="http://schemas.microsoft.com/office/drawing/2010/main" val="0"/>
                        </a:ext>
                      </a:extLst>
                    </a:blip>
                    <a:stretch>
                      <a:fillRect/>
                    </a:stretch>
                  </pic:blipFill>
                  <pic:spPr>
                    <a:xfrm>
                      <a:off x="0" y="0"/>
                      <a:ext cx="4754880" cy="3566160"/>
                    </a:xfrm>
                    <a:prstGeom prst="rect">
                      <a:avLst/>
                    </a:prstGeom>
                  </pic:spPr>
                </pic:pic>
              </a:graphicData>
            </a:graphic>
          </wp:inline>
        </w:drawing>
      </w:r>
      <w:r>
        <w:rPr>
          <w:rFonts w:cs="B Lotus"/>
          <w:noProof/>
          <w:sz w:val="36"/>
          <w:szCs w:val="36"/>
          <w:rtl/>
        </w:rPr>
        <w:drawing>
          <wp:inline distT="0" distB="0" distL="0" distR="0">
            <wp:extent cx="4754880" cy="356616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e_3.png"/>
                    <pic:cNvPicPr/>
                  </pic:nvPicPr>
                  <pic:blipFill>
                    <a:blip r:embed="rId15">
                      <a:extLst>
                        <a:ext uri="{28A0092B-C50C-407E-A947-70E740481C1C}">
                          <a14:useLocalDpi xmlns:a14="http://schemas.microsoft.com/office/drawing/2010/main" val="0"/>
                        </a:ext>
                      </a:extLst>
                    </a:blip>
                    <a:stretch>
                      <a:fillRect/>
                    </a:stretch>
                  </pic:blipFill>
                  <pic:spPr>
                    <a:xfrm>
                      <a:off x="0" y="0"/>
                      <a:ext cx="4754880" cy="3566160"/>
                    </a:xfrm>
                    <a:prstGeom prst="rect">
                      <a:avLst/>
                    </a:prstGeom>
                  </pic:spPr>
                </pic:pic>
              </a:graphicData>
            </a:graphic>
          </wp:inline>
        </w:drawing>
      </w:r>
    </w:p>
    <w:p w:rsidR="00353B9A" w:rsidRDefault="00353B9A" w:rsidP="00353B9A">
      <w:pPr>
        <w:bidi/>
        <w:jc w:val="both"/>
        <w:rPr>
          <w:rFonts w:cs="B Lotus"/>
          <w:sz w:val="36"/>
          <w:szCs w:val="36"/>
          <w:rtl/>
          <w:lang w:bidi="fa-IR"/>
        </w:rPr>
      </w:pPr>
    </w:p>
    <w:p w:rsidR="00353B9A" w:rsidRDefault="00353B9A" w:rsidP="00353B9A">
      <w:pPr>
        <w:bidi/>
        <w:jc w:val="both"/>
        <w:rPr>
          <w:rFonts w:cs="B Lotus"/>
          <w:sz w:val="36"/>
          <w:szCs w:val="36"/>
          <w:rtl/>
          <w:lang w:bidi="fa-IR"/>
        </w:rPr>
      </w:pPr>
    </w:p>
    <w:p w:rsidR="00353B9A" w:rsidRDefault="00353B9A" w:rsidP="00353B9A">
      <w:pPr>
        <w:bidi/>
        <w:jc w:val="both"/>
        <w:rPr>
          <w:rFonts w:cs="B Lotus"/>
          <w:sz w:val="36"/>
          <w:szCs w:val="36"/>
          <w:rtl/>
          <w:lang w:bidi="fa-IR"/>
        </w:rPr>
      </w:pPr>
    </w:p>
    <w:p w:rsidR="00353B9A" w:rsidRDefault="00353B9A" w:rsidP="00353B9A">
      <w:pPr>
        <w:bidi/>
        <w:jc w:val="both"/>
        <w:rPr>
          <w:rFonts w:cs="B Lotus"/>
          <w:sz w:val="36"/>
          <w:szCs w:val="36"/>
          <w:rtl/>
          <w:lang w:bidi="fa-IR"/>
        </w:rPr>
      </w:pPr>
    </w:p>
    <w:p w:rsidR="00353B9A" w:rsidRDefault="00353B9A" w:rsidP="00353B9A">
      <w:pPr>
        <w:rPr>
          <w:rFonts w:cs="B Lotus"/>
          <w:sz w:val="36"/>
          <w:szCs w:val="36"/>
          <w:rtl/>
          <w:lang w:bidi="fa-IR"/>
        </w:rPr>
      </w:pPr>
      <w:r>
        <w:rPr>
          <w:rFonts w:cs="B Lotus"/>
          <w:noProof/>
          <w:sz w:val="36"/>
          <w:szCs w:val="36"/>
          <w:rtl/>
        </w:rPr>
        <w:lastRenderedPageBreak/>
        <w:drawing>
          <wp:inline distT="0" distB="0" distL="0" distR="0">
            <wp:extent cx="4754880" cy="356616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e_4.png"/>
                    <pic:cNvPicPr/>
                  </pic:nvPicPr>
                  <pic:blipFill>
                    <a:blip r:embed="rId16">
                      <a:extLst>
                        <a:ext uri="{28A0092B-C50C-407E-A947-70E740481C1C}">
                          <a14:useLocalDpi xmlns:a14="http://schemas.microsoft.com/office/drawing/2010/main" val="0"/>
                        </a:ext>
                      </a:extLst>
                    </a:blip>
                    <a:stretch>
                      <a:fillRect/>
                    </a:stretch>
                  </pic:blipFill>
                  <pic:spPr>
                    <a:xfrm>
                      <a:off x="0" y="0"/>
                      <a:ext cx="4754880" cy="3566160"/>
                    </a:xfrm>
                    <a:prstGeom prst="rect">
                      <a:avLst/>
                    </a:prstGeom>
                  </pic:spPr>
                </pic:pic>
              </a:graphicData>
            </a:graphic>
          </wp:inline>
        </w:drawing>
      </w:r>
      <w:r>
        <w:rPr>
          <w:rFonts w:cs="B Lotus"/>
          <w:noProof/>
          <w:sz w:val="36"/>
          <w:szCs w:val="36"/>
          <w:rtl/>
        </w:rPr>
        <w:drawing>
          <wp:inline distT="0" distB="0" distL="0" distR="0">
            <wp:extent cx="4754880" cy="356616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e_5.png"/>
                    <pic:cNvPicPr/>
                  </pic:nvPicPr>
                  <pic:blipFill>
                    <a:blip r:embed="rId17">
                      <a:extLst>
                        <a:ext uri="{28A0092B-C50C-407E-A947-70E740481C1C}">
                          <a14:useLocalDpi xmlns:a14="http://schemas.microsoft.com/office/drawing/2010/main" val="0"/>
                        </a:ext>
                      </a:extLst>
                    </a:blip>
                    <a:stretch>
                      <a:fillRect/>
                    </a:stretch>
                  </pic:blipFill>
                  <pic:spPr>
                    <a:xfrm>
                      <a:off x="0" y="0"/>
                      <a:ext cx="4754880" cy="3566160"/>
                    </a:xfrm>
                    <a:prstGeom prst="rect">
                      <a:avLst/>
                    </a:prstGeom>
                  </pic:spPr>
                </pic:pic>
              </a:graphicData>
            </a:graphic>
          </wp:inline>
        </w:drawing>
      </w:r>
    </w:p>
    <w:p w:rsidR="00353B9A" w:rsidRDefault="00353B9A" w:rsidP="00353B9A">
      <w:pPr>
        <w:rPr>
          <w:rFonts w:cs="B Lotus"/>
          <w:sz w:val="36"/>
          <w:szCs w:val="36"/>
          <w:rtl/>
          <w:lang w:bidi="fa-IR"/>
        </w:rPr>
      </w:pPr>
      <w:r>
        <w:rPr>
          <w:rFonts w:cs="B Lotus"/>
          <w:noProof/>
          <w:sz w:val="36"/>
          <w:szCs w:val="36"/>
          <w:rtl/>
        </w:rPr>
        <w:drawing>
          <wp:inline distT="0" distB="0" distL="0" distR="0">
            <wp:extent cx="4754880" cy="356616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e_6.png"/>
                    <pic:cNvPicPr/>
                  </pic:nvPicPr>
                  <pic:blipFill>
                    <a:blip r:embed="rId18">
                      <a:extLst>
                        <a:ext uri="{28A0092B-C50C-407E-A947-70E740481C1C}">
                          <a14:useLocalDpi xmlns:a14="http://schemas.microsoft.com/office/drawing/2010/main" val="0"/>
                        </a:ext>
                      </a:extLst>
                    </a:blip>
                    <a:stretch>
                      <a:fillRect/>
                    </a:stretch>
                  </pic:blipFill>
                  <pic:spPr>
                    <a:xfrm>
                      <a:off x="0" y="0"/>
                      <a:ext cx="4754880" cy="3566160"/>
                    </a:xfrm>
                    <a:prstGeom prst="rect">
                      <a:avLst/>
                    </a:prstGeom>
                  </pic:spPr>
                </pic:pic>
              </a:graphicData>
            </a:graphic>
          </wp:inline>
        </w:drawing>
      </w:r>
      <w:r>
        <w:rPr>
          <w:rFonts w:cs="B Lotus"/>
          <w:noProof/>
          <w:sz w:val="36"/>
          <w:szCs w:val="36"/>
          <w:rtl/>
        </w:rPr>
        <w:drawing>
          <wp:inline distT="0" distB="0" distL="0" distR="0">
            <wp:extent cx="4754880" cy="356616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e_7.png"/>
                    <pic:cNvPicPr/>
                  </pic:nvPicPr>
                  <pic:blipFill>
                    <a:blip r:embed="rId19">
                      <a:extLst>
                        <a:ext uri="{28A0092B-C50C-407E-A947-70E740481C1C}">
                          <a14:useLocalDpi xmlns:a14="http://schemas.microsoft.com/office/drawing/2010/main" val="0"/>
                        </a:ext>
                      </a:extLst>
                    </a:blip>
                    <a:stretch>
                      <a:fillRect/>
                    </a:stretch>
                  </pic:blipFill>
                  <pic:spPr>
                    <a:xfrm>
                      <a:off x="0" y="0"/>
                      <a:ext cx="4754880" cy="3566160"/>
                    </a:xfrm>
                    <a:prstGeom prst="rect">
                      <a:avLst/>
                    </a:prstGeom>
                  </pic:spPr>
                </pic:pic>
              </a:graphicData>
            </a:graphic>
          </wp:inline>
        </w:drawing>
      </w:r>
    </w:p>
    <w:p w:rsidR="00353B9A" w:rsidRDefault="00353B9A" w:rsidP="00353B9A">
      <w:pPr>
        <w:rPr>
          <w:rFonts w:cs="B Lotus"/>
          <w:sz w:val="36"/>
          <w:szCs w:val="36"/>
          <w:rtl/>
          <w:lang w:bidi="fa-IR"/>
        </w:rPr>
      </w:pPr>
      <w:r>
        <w:rPr>
          <w:rFonts w:cs="B Lotus"/>
          <w:noProof/>
          <w:sz w:val="36"/>
          <w:szCs w:val="36"/>
          <w:rtl/>
        </w:rPr>
        <w:drawing>
          <wp:inline distT="0" distB="0" distL="0" distR="0">
            <wp:extent cx="4754880" cy="356616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e_8.png"/>
                    <pic:cNvPicPr/>
                  </pic:nvPicPr>
                  <pic:blipFill>
                    <a:blip r:embed="rId20">
                      <a:extLst>
                        <a:ext uri="{28A0092B-C50C-407E-A947-70E740481C1C}">
                          <a14:useLocalDpi xmlns:a14="http://schemas.microsoft.com/office/drawing/2010/main" val="0"/>
                        </a:ext>
                      </a:extLst>
                    </a:blip>
                    <a:stretch>
                      <a:fillRect/>
                    </a:stretch>
                  </pic:blipFill>
                  <pic:spPr>
                    <a:xfrm>
                      <a:off x="0" y="0"/>
                      <a:ext cx="4754880" cy="3566160"/>
                    </a:xfrm>
                    <a:prstGeom prst="rect">
                      <a:avLst/>
                    </a:prstGeom>
                  </pic:spPr>
                </pic:pic>
              </a:graphicData>
            </a:graphic>
          </wp:inline>
        </w:drawing>
      </w:r>
      <w:r>
        <w:rPr>
          <w:rFonts w:cs="B Lotus"/>
          <w:noProof/>
          <w:sz w:val="36"/>
          <w:szCs w:val="36"/>
          <w:rtl/>
        </w:rPr>
        <w:drawing>
          <wp:inline distT="0" distB="0" distL="0" distR="0">
            <wp:extent cx="4754880" cy="356616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e_9.png"/>
                    <pic:cNvPicPr/>
                  </pic:nvPicPr>
                  <pic:blipFill>
                    <a:blip r:embed="rId21">
                      <a:extLst>
                        <a:ext uri="{28A0092B-C50C-407E-A947-70E740481C1C}">
                          <a14:useLocalDpi xmlns:a14="http://schemas.microsoft.com/office/drawing/2010/main" val="0"/>
                        </a:ext>
                      </a:extLst>
                    </a:blip>
                    <a:stretch>
                      <a:fillRect/>
                    </a:stretch>
                  </pic:blipFill>
                  <pic:spPr>
                    <a:xfrm>
                      <a:off x="0" y="0"/>
                      <a:ext cx="4754880" cy="3566160"/>
                    </a:xfrm>
                    <a:prstGeom prst="rect">
                      <a:avLst/>
                    </a:prstGeom>
                  </pic:spPr>
                </pic:pic>
              </a:graphicData>
            </a:graphic>
          </wp:inline>
        </w:drawing>
      </w:r>
    </w:p>
    <w:p w:rsidR="00353B9A" w:rsidRDefault="00353B9A" w:rsidP="00353B9A">
      <w:pPr>
        <w:bidi/>
        <w:jc w:val="both"/>
        <w:rPr>
          <w:rFonts w:cs="B Lotus"/>
          <w:sz w:val="36"/>
          <w:szCs w:val="36"/>
          <w:rtl/>
          <w:lang w:bidi="fa-IR"/>
        </w:rPr>
      </w:pPr>
    </w:p>
    <w:p w:rsidR="00353B9A" w:rsidRDefault="00353B9A" w:rsidP="00353B9A">
      <w:pPr>
        <w:bidi/>
        <w:jc w:val="both"/>
        <w:rPr>
          <w:rFonts w:cs="B Lotus"/>
          <w:sz w:val="36"/>
          <w:szCs w:val="36"/>
          <w:rtl/>
          <w:lang w:bidi="fa-IR"/>
        </w:rPr>
      </w:pPr>
    </w:p>
    <w:p w:rsidR="00353B9A" w:rsidRDefault="00353B9A" w:rsidP="00353B9A">
      <w:pPr>
        <w:bidi/>
        <w:jc w:val="both"/>
        <w:rPr>
          <w:rFonts w:cs="B Lotus"/>
          <w:sz w:val="36"/>
          <w:szCs w:val="36"/>
          <w:rtl/>
          <w:lang w:bidi="fa-IR"/>
        </w:rPr>
      </w:pPr>
    </w:p>
    <w:p w:rsidR="00353B9A" w:rsidRDefault="00353B9A" w:rsidP="00353B9A">
      <w:pPr>
        <w:bidi/>
        <w:jc w:val="both"/>
        <w:rPr>
          <w:rFonts w:cs="B Lotus"/>
          <w:sz w:val="36"/>
          <w:szCs w:val="36"/>
          <w:rtl/>
          <w:lang w:bidi="fa-IR"/>
        </w:rPr>
      </w:pPr>
    </w:p>
    <w:p w:rsidR="00353B9A" w:rsidRDefault="00353B9A" w:rsidP="00353B9A">
      <w:pPr>
        <w:bidi/>
        <w:jc w:val="both"/>
        <w:rPr>
          <w:rFonts w:cs="B Lotus"/>
          <w:sz w:val="36"/>
          <w:szCs w:val="36"/>
          <w:rtl/>
          <w:lang w:bidi="fa-IR"/>
        </w:rPr>
      </w:pPr>
    </w:p>
    <w:p w:rsidR="00353B9A" w:rsidRDefault="00353B9A" w:rsidP="00353B9A">
      <w:pPr>
        <w:bidi/>
        <w:jc w:val="both"/>
        <w:rPr>
          <w:rFonts w:cs="B Lotus"/>
          <w:sz w:val="36"/>
          <w:szCs w:val="36"/>
          <w:rtl/>
          <w:lang w:bidi="fa-IR"/>
        </w:rPr>
      </w:pPr>
    </w:p>
    <w:p w:rsidR="00353B9A" w:rsidRDefault="00353B9A" w:rsidP="00353B9A">
      <w:pPr>
        <w:rPr>
          <w:rFonts w:cs="B Lotus" w:hint="cs"/>
          <w:sz w:val="36"/>
          <w:szCs w:val="36"/>
          <w:rtl/>
          <w:lang w:bidi="fa-IR"/>
        </w:rPr>
      </w:pPr>
      <w:r>
        <w:rPr>
          <w:rFonts w:cs="B Lotus" w:hint="cs"/>
          <w:noProof/>
          <w:sz w:val="36"/>
          <w:szCs w:val="36"/>
          <w:rtl/>
        </w:rPr>
        <w:lastRenderedPageBreak/>
        <w:drawing>
          <wp:inline distT="0" distB="0" distL="0" distR="0">
            <wp:extent cx="4754880" cy="356616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ure_10.png"/>
                    <pic:cNvPicPr/>
                  </pic:nvPicPr>
                  <pic:blipFill>
                    <a:blip r:embed="rId22">
                      <a:extLst>
                        <a:ext uri="{28A0092B-C50C-407E-A947-70E740481C1C}">
                          <a14:useLocalDpi xmlns:a14="http://schemas.microsoft.com/office/drawing/2010/main" val="0"/>
                        </a:ext>
                      </a:extLst>
                    </a:blip>
                    <a:stretch>
                      <a:fillRect/>
                    </a:stretch>
                  </pic:blipFill>
                  <pic:spPr>
                    <a:xfrm>
                      <a:off x="0" y="0"/>
                      <a:ext cx="4754880" cy="3566160"/>
                    </a:xfrm>
                    <a:prstGeom prst="rect">
                      <a:avLst/>
                    </a:prstGeom>
                  </pic:spPr>
                </pic:pic>
              </a:graphicData>
            </a:graphic>
          </wp:inline>
        </w:drawing>
      </w:r>
      <w:r>
        <w:rPr>
          <w:rFonts w:cs="B Lotus" w:hint="cs"/>
          <w:noProof/>
          <w:sz w:val="36"/>
          <w:szCs w:val="36"/>
          <w:rtl/>
        </w:rPr>
        <w:drawing>
          <wp:inline distT="0" distB="0" distL="0" distR="0">
            <wp:extent cx="4754880" cy="356616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e_11.png"/>
                    <pic:cNvPicPr/>
                  </pic:nvPicPr>
                  <pic:blipFill>
                    <a:blip r:embed="rId23">
                      <a:extLst>
                        <a:ext uri="{28A0092B-C50C-407E-A947-70E740481C1C}">
                          <a14:useLocalDpi xmlns:a14="http://schemas.microsoft.com/office/drawing/2010/main" val="0"/>
                        </a:ext>
                      </a:extLst>
                    </a:blip>
                    <a:stretch>
                      <a:fillRect/>
                    </a:stretch>
                  </pic:blipFill>
                  <pic:spPr>
                    <a:xfrm>
                      <a:off x="0" y="0"/>
                      <a:ext cx="4754880" cy="3566160"/>
                    </a:xfrm>
                    <a:prstGeom prst="rect">
                      <a:avLst/>
                    </a:prstGeom>
                  </pic:spPr>
                </pic:pic>
              </a:graphicData>
            </a:graphic>
          </wp:inline>
        </w:drawing>
      </w:r>
    </w:p>
    <w:p w:rsidR="0094632E" w:rsidRDefault="00353B9A" w:rsidP="0094632E">
      <w:pPr>
        <w:bidi/>
        <w:rPr>
          <w:rFonts w:cs="B Lotus" w:hint="cs"/>
          <w:sz w:val="36"/>
          <w:szCs w:val="36"/>
          <w:rtl/>
          <w:lang w:bidi="fa-IR"/>
        </w:rPr>
      </w:pPr>
      <w:r>
        <w:rPr>
          <w:rFonts w:cs="B Lotus" w:hint="cs"/>
          <w:sz w:val="36"/>
          <w:szCs w:val="36"/>
          <w:rtl/>
          <w:lang w:bidi="fa-IR"/>
        </w:rPr>
        <w:t xml:space="preserve">همان طور که مشاهده می‌شود، </w:t>
      </w:r>
      <w:r w:rsidR="00F77F0C">
        <w:rPr>
          <w:rFonts w:cs="B Lotus" w:hint="cs"/>
          <w:sz w:val="36"/>
          <w:szCs w:val="36"/>
          <w:rtl/>
          <w:lang w:bidi="fa-IR"/>
        </w:rPr>
        <w:t>افت و خیز اعداد رندوم با افزایش تعداد تکرار، کاهش می‌یابد. در ادامه انحراف از معیار را به صورت تابعی از تعداد تکرارها رسم می‌کنم. از منظر تئوری روابط زیر را داریم.</w:t>
      </w:r>
    </w:p>
    <w:p w:rsidR="00F77F0C" w:rsidRPr="00F77F0C" w:rsidRDefault="00F77F0C" w:rsidP="00F77F0C">
      <w:pPr>
        <w:bidi/>
        <w:rPr>
          <w:rFonts w:eastAsiaTheme="minorEastAsia" w:cs="B Lotus"/>
          <w:sz w:val="36"/>
          <w:szCs w:val="36"/>
          <w:lang w:bidi="fa-IR"/>
        </w:rPr>
      </w:pPr>
      <m:oMathPara>
        <m:oMath>
          <m:f>
            <m:fPr>
              <m:ctrlPr>
                <w:rPr>
                  <w:rFonts w:ascii="Cambria Math" w:hAnsi="Cambria Math" w:cs="B Lotus"/>
                  <w:i/>
                  <w:sz w:val="36"/>
                  <w:szCs w:val="36"/>
                  <w:lang w:bidi="fa-IR"/>
                </w:rPr>
              </m:ctrlPr>
            </m:fPr>
            <m:num>
              <m:r>
                <w:rPr>
                  <w:rFonts w:ascii="Cambria Math" w:hAnsi="Cambria Math" w:cs="B Lotus"/>
                  <w:sz w:val="36"/>
                  <w:szCs w:val="36"/>
                  <w:lang w:bidi="fa-IR"/>
                </w:rPr>
                <m:t>σ</m:t>
              </m:r>
            </m:num>
            <m:den>
              <m:r>
                <w:rPr>
                  <w:rFonts w:ascii="Cambria Math" w:hAnsi="Cambria Math" w:cs="B Lotus"/>
                  <w:sz w:val="36"/>
                  <w:szCs w:val="36"/>
                  <w:lang w:bidi="fa-IR"/>
                </w:rPr>
                <m:t>N</m:t>
              </m:r>
            </m:den>
          </m:f>
          <m:r>
            <w:rPr>
              <w:rFonts w:ascii="Cambria Math" w:hAnsi="Cambria Math" w:cs="B Lotus"/>
              <w:sz w:val="36"/>
              <w:szCs w:val="36"/>
              <w:rtl/>
              <w:lang w:bidi="fa-IR"/>
            </w:rPr>
            <m:t>~</m:t>
          </m:r>
          <m:f>
            <m:fPr>
              <m:ctrlPr>
                <w:rPr>
                  <w:rFonts w:ascii="Cambria Math" w:hAnsi="Cambria Math" w:cs="B Lotus"/>
                  <w:i/>
                  <w:sz w:val="36"/>
                  <w:szCs w:val="36"/>
                  <w:lang w:bidi="fa-IR"/>
                </w:rPr>
              </m:ctrlPr>
            </m:fPr>
            <m:num>
              <m:r>
                <w:rPr>
                  <w:rFonts w:ascii="Cambria Math" w:hAnsi="Cambria Math" w:cs="B Lotus"/>
                  <w:sz w:val="36"/>
                  <w:szCs w:val="36"/>
                  <w:lang w:bidi="fa-IR"/>
                </w:rPr>
                <m:t>1</m:t>
              </m:r>
            </m:num>
            <m:den>
              <m:rad>
                <m:radPr>
                  <m:degHide m:val="1"/>
                  <m:ctrlPr>
                    <w:rPr>
                      <w:rFonts w:ascii="Cambria Math" w:hAnsi="Cambria Math" w:cs="B Lotus"/>
                      <w:i/>
                      <w:sz w:val="36"/>
                      <w:szCs w:val="36"/>
                      <w:lang w:bidi="fa-IR"/>
                    </w:rPr>
                  </m:ctrlPr>
                </m:radPr>
                <m:deg/>
                <m:e>
                  <m:r>
                    <w:rPr>
                      <w:rFonts w:ascii="Cambria Math" w:hAnsi="Cambria Math" w:cs="B Lotus"/>
                      <w:sz w:val="36"/>
                      <w:szCs w:val="36"/>
                      <w:lang w:bidi="fa-IR"/>
                    </w:rPr>
                    <m:t>N</m:t>
                  </m:r>
                </m:e>
              </m:rad>
            </m:den>
          </m:f>
          <m:r>
            <w:rPr>
              <w:rFonts w:ascii="Cambria Math" w:hAnsi="Cambria Math" w:cs="B Lotus"/>
              <w:sz w:val="36"/>
              <w:szCs w:val="36"/>
              <w:lang w:bidi="fa-IR"/>
            </w:rPr>
            <m:t xml:space="preserve"> →</m:t>
          </m:r>
          <m:func>
            <m:funcPr>
              <m:ctrlPr>
                <w:rPr>
                  <w:rFonts w:ascii="Cambria Math" w:hAnsi="Cambria Math" w:cs="B Lotus"/>
                  <w:i/>
                  <w:sz w:val="36"/>
                  <w:szCs w:val="36"/>
                  <w:lang w:bidi="fa-IR"/>
                </w:rPr>
              </m:ctrlPr>
            </m:funcPr>
            <m:fName>
              <m:r>
                <m:rPr>
                  <m:sty m:val="p"/>
                </m:rPr>
                <w:rPr>
                  <w:rFonts w:ascii="Cambria Math" w:hAnsi="Cambria Math" w:cs="B Lotus"/>
                  <w:sz w:val="36"/>
                  <w:szCs w:val="36"/>
                  <w:lang w:bidi="fa-IR"/>
                </w:rPr>
                <m:t>log</m:t>
              </m:r>
            </m:fName>
            <m:e>
              <m:r>
                <w:rPr>
                  <w:rFonts w:ascii="Cambria Math" w:hAnsi="Cambria Math" w:cs="B Lotus"/>
                  <w:sz w:val="36"/>
                  <w:szCs w:val="36"/>
                  <w:lang w:bidi="fa-IR"/>
                </w:rPr>
                <m:t>σ</m:t>
              </m:r>
            </m:e>
          </m:func>
          <m:r>
            <w:rPr>
              <w:rFonts w:ascii="Cambria Math" w:hAnsi="Cambria Math" w:cs="B Lotus"/>
              <w:sz w:val="36"/>
              <w:szCs w:val="36"/>
              <w:lang w:bidi="fa-IR"/>
            </w:rPr>
            <m:t>~ 0.5</m:t>
          </m:r>
          <m:func>
            <m:funcPr>
              <m:ctrlPr>
                <w:rPr>
                  <w:rFonts w:ascii="Cambria Math" w:hAnsi="Cambria Math" w:cs="B Lotus"/>
                  <w:i/>
                  <w:sz w:val="36"/>
                  <w:szCs w:val="36"/>
                  <w:lang w:bidi="fa-IR"/>
                </w:rPr>
              </m:ctrlPr>
            </m:funcPr>
            <m:fName>
              <m:r>
                <m:rPr>
                  <m:sty m:val="p"/>
                </m:rPr>
                <w:rPr>
                  <w:rFonts w:ascii="Cambria Math" w:hAnsi="Cambria Math" w:cs="B Lotus"/>
                  <w:sz w:val="36"/>
                  <w:szCs w:val="36"/>
                  <w:lang w:bidi="fa-IR"/>
                </w:rPr>
                <m:t>log</m:t>
              </m:r>
            </m:fName>
            <m:e>
              <m:r>
                <w:rPr>
                  <w:rFonts w:ascii="Cambria Math" w:hAnsi="Cambria Math" w:cs="B Lotus"/>
                  <w:sz w:val="36"/>
                  <w:szCs w:val="36"/>
                  <w:lang w:bidi="fa-IR"/>
                </w:rPr>
                <m:t>N</m:t>
              </m:r>
            </m:e>
          </m:func>
        </m:oMath>
      </m:oMathPara>
    </w:p>
    <w:p w:rsidR="00F77F0C" w:rsidRDefault="00F77F0C" w:rsidP="00F77F0C">
      <w:pPr>
        <w:bidi/>
        <w:rPr>
          <w:rFonts w:eastAsiaTheme="minorEastAsia" w:cs="B Lotus" w:hint="cs"/>
          <w:sz w:val="36"/>
          <w:szCs w:val="36"/>
          <w:rtl/>
          <w:lang w:bidi="fa-IR"/>
        </w:rPr>
      </w:pPr>
      <w:r>
        <w:rPr>
          <w:rFonts w:eastAsiaTheme="minorEastAsia" w:cs="B Lotus" w:hint="cs"/>
          <w:sz w:val="36"/>
          <w:szCs w:val="36"/>
          <w:rtl/>
          <w:lang w:bidi="fa-IR"/>
        </w:rPr>
        <w:t>پس انتظار داریم در نمودار لگ-لگ خود یک خط با شیب حدوداً نیم مشاهده کنیم. نمودار به صورت زیر است و با تئوری کاملاً مطابقت دارد.</w:t>
      </w:r>
    </w:p>
    <w:p w:rsidR="00F77F0C" w:rsidRDefault="00F77F0C" w:rsidP="00F77F0C">
      <w:pPr>
        <w:bidi/>
        <w:jc w:val="center"/>
        <w:rPr>
          <w:ins w:id="426" w:author="Jimi" w:date="2021-10-26T22:53:00Z"/>
          <w:rFonts w:cs="B Lotus"/>
          <w:sz w:val="36"/>
          <w:szCs w:val="36"/>
          <w:lang w:bidi="fa-IR"/>
        </w:rPr>
        <w:pPrChange w:id="427" w:author="Jimi" w:date="2021-10-26T22:53:00Z">
          <w:pPr>
            <w:bidi/>
          </w:pPr>
        </w:pPrChange>
      </w:pPr>
    </w:p>
    <w:p w:rsidR="00F77F0C" w:rsidRDefault="00F77F0C" w:rsidP="00F77F0C">
      <w:pPr>
        <w:bidi/>
        <w:jc w:val="center"/>
        <w:rPr>
          <w:ins w:id="428" w:author="Jimi" w:date="2021-10-26T22:53:00Z"/>
          <w:rFonts w:cs="B Lotus"/>
          <w:sz w:val="36"/>
          <w:szCs w:val="36"/>
          <w:lang w:bidi="fa-IR"/>
        </w:rPr>
        <w:pPrChange w:id="429" w:author="Jimi" w:date="2021-10-26T22:53:00Z">
          <w:pPr>
            <w:bidi/>
          </w:pPr>
        </w:pPrChange>
      </w:pPr>
      <w:moveToRangeStart w:id="430" w:author="Jimi" w:date="2021-10-26T22:54:00Z" w:name="move86181258"/>
      <w:moveTo w:id="431" w:author="Jimi" w:date="2021-10-26T22:54:00Z">
        <w:r>
          <w:rPr>
            <w:rFonts w:cs="B Lotus" w:hint="cs"/>
            <w:noProof/>
            <w:sz w:val="36"/>
            <w:szCs w:val="36"/>
          </w:rPr>
          <w:drawing>
            <wp:inline distT="0" distB="0" distL="0" distR="0" wp14:anchorId="2421200D" wp14:editId="25D756D6">
              <wp:extent cx="5852172" cy="438912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ure_12.png"/>
                      <pic:cNvPicPr/>
                    </pic:nvPicPr>
                    <pic:blipFill>
                      <a:blip r:embed="rId2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moveTo>
      <w:moveToRangeEnd w:id="430"/>
    </w:p>
    <w:p w:rsidR="00F77F0C" w:rsidRDefault="00F77F0C" w:rsidP="00F77F0C">
      <w:pPr>
        <w:bidi/>
        <w:jc w:val="both"/>
        <w:rPr>
          <w:ins w:id="432" w:author="Jimi" w:date="2021-10-26T22:53:00Z"/>
          <w:rFonts w:cs="B Lotus" w:hint="cs"/>
          <w:sz w:val="36"/>
          <w:szCs w:val="36"/>
          <w:lang w:bidi="fa-IR"/>
        </w:rPr>
        <w:pPrChange w:id="433" w:author="Jimi" w:date="2021-10-26T22:57:00Z">
          <w:pPr>
            <w:bidi/>
          </w:pPr>
        </w:pPrChange>
      </w:pPr>
      <w:ins w:id="434" w:author="Jimi" w:date="2021-10-26T22:55:00Z">
        <w:r>
          <w:rPr>
            <w:rFonts w:cs="B Lotus" w:hint="cs"/>
            <w:sz w:val="36"/>
            <w:szCs w:val="36"/>
            <w:rtl/>
            <w:lang w:bidi="fa-IR"/>
          </w:rPr>
          <w:t xml:space="preserve">البته مقداری افت و خیز نسبت به خط بهینه مشاهده می‌شود. این افت و خیزها ریشه در همان رندوم بودن اعداد دارد. در مقایسه‌ی این تمرین با ول‌نشست باید گفت </w:t>
        </w:r>
      </w:ins>
      <w:ins w:id="435" w:author="Jimi" w:date="2021-10-26T22:56:00Z">
        <w:r>
          <w:rPr>
            <w:rFonts w:cs="B Lotus" w:hint="cs"/>
            <w:sz w:val="36"/>
            <w:szCs w:val="36"/>
            <w:rtl/>
            <w:lang w:bidi="fa-IR"/>
          </w:rPr>
          <w:t>آنجا هم دقیقاً ذرات به صورت رندوم نشست می‌کردند و در نتیجه لایه‌ی ما در واقع یک هسیتوگرام بود. به همین خاط هیستوگرام‌های این مسئله کاملاً شبیه به لایه‌ نشانی در ول‌نشست است.</w:t>
        </w:r>
      </w:ins>
    </w:p>
    <w:p w:rsidR="00F77F0C" w:rsidRDefault="00F77F0C" w:rsidP="00F77F0C">
      <w:pPr>
        <w:bidi/>
        <w:jc w:val="center"/>
        <w:rPr>
          <w:ins w:id="436" w:author="Jimi" w:date="2021-10-26T22:57:00Z"/>
          <w:rFonts w:cs="B Lotus"/>
          <w:sz w:val="36"/>
          <w:szCs w:val="36"/>
          <w:rtl/>
          <w:lang w:bidi="fa-IR"/>
        </w:rPr>
        <w:pPrChange w:id="437" w:author="Jimi" w:date="2021-10-26T22:53:00Z">
          <w:pPr>
            <w:bidi/>
          </w:pPr>
        </w:pPrChange>
      </w:pPr>
    </w:p>
    <w:p w:rsidR="00F77F0C" w:rsidRDefault="00F77F0C" w:rsidP="00F77F0C">
      <w:pPr>
        <w:bidi/>
        <w:jc w:val="center"/>
        <w:rPr>
          <w:ins w:id="438" w:author="Jimi" w:date="2021-10-26T22:57:00Z"/>
          <w:rFonts w:cs="B Lotus"/>
          <w:sz w:val="36"/>
          <w:szCs w:val="36"/>
          <w:rtl/>
          <w:lang w:bidi="fa-IR"/>
        </w:rPr>
        <w:pPrChange w:id="439" w:author="Jimi" w:date="2021-10-26T22:57:00Z">
          <w:pPr>
            <w:bidi/>
          </w:pPr>
        </w:pPrChange>
      </w:pPr>
    </w:p>
    <w:p w:rsidR="00F77F0C" w:rsidRPr="0094632E" w:rsidRDefault="00F77F0C" w:rsidP="00F77F0C">
      <w:pPr>
        <w:bidi/>
        <w:jc w:val="center"/>
        <w:rPr>
          <w:rFonts w:cs="B Lotus" w:hint="cs"/>
          <w:sz w:val="36"/>
          <w:szCs w:val="36"/>
          <w:lang w:bidi="fa-IR"/>
        </w:rPr>
        <w:pPrChange w:id="440" w:author="Jimi" w:date="2021-10-26T22:57:00Z">
          <w:pPr>
            <w:bidi/>
          </w:pPr>
        </w:pPrChange>
      </w:pPr>
      <w:moveFromRangeStart w:id="441" w:author="Jimi" w:date="2021-10-26T22:54:00Z" w:name="move86181258"/>
      <w:moveFrom w:id="442" w:author="Jimi" w:date="2021-10-26T22:54:00Z">
        <w:r w:rsidDel="00F77F0C">
          <w:rPr>
            <w:rFonts w:cs="B Lotus" w:hint="cs"/>
            <w:noProof/>
            <w:sz w:val="36"/>
            <w:szCs w:val="36"/>
          </w:rPr>
          <w:drawing>
            <wp:inline distT="0" distB="0" distL="0" distR="0">
              <wp:extent cx="5852172" cy="438912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ure_12.png"/>
                      <pic:cNvPicPr/>
                    </pic:nvPicPr>
                    <pic:blipFill>
                      <a:blip r:embed="rId2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moveFrom>
      <w:moveFromRangeEnd w:id="441"/>
    </w:p>
    <w:p w:rsidR="003E398D" w:rsidRPr="00EC0CAE" w:rsidRDefault="003E398D" w:rsidP="00F77F0C">
      <w:pPr>
        <w:bidi/>
        <w:rPr>
          <w:rStyle w:val="Strong"/>
          <w:rFonts w:cs="B Titr"/>
          <w:sz w:val="36"/>
          <w:szCs w:val="36"/>
          <w:rtl/>
          <w:lang w:bidi="fa-IR"/>
          <w:rPrChange w:id="443" w:author="Jimi" w:date="2021-10-26T22:53:00Z">
            <w:rPr>
              <w:rStyle w:val="Strong"/>
              <w:rFonts w:cs="B Lotus"/>
              <w:b w:val="0"/>
              <w:bCs w:val="0"/>
              <w:sz w:val="36"/>
              <w:szCs w:val="36"/>
              <w:rtl/>
            </w:rPr>
          </w:rPrChange>
        </w:rPr>
      </w:pPr>
      <w:r w:rsidRPr="00EC0CAE">
        <w:rPr>
          <w:rFonts w:cs="B Titr" w:hint="cs"/>
          <w:b/>
          <w:bCs/>
          <w:sz w:val="36"/>
          <w:szCs w:val="36"/>
          <w:rtl/>
          <w:lang w:bidi="fa-IR"/>
        </w:rPr>
        <w:lastRenderedPageBreak/>
        <w:t>4.</w:t>
      </w:r>
      <w:r w:rsidR="0094632E" w:rsidRPr="00EC0CAE">
        <w:rPr>
          <w:rStyle w:val="ListParagraph"/>
          <w:rFonts w:cs="B Titr"/>
          <w:b/>
          <w:bCs/>
          <w:sz w:val="36"/>
          <w:szCs w:val="36"/>
          <w:rtl/>
        </w:rPr>
        <w:t xml:space="preserve"> </w:t>
      </w:r>
      <w:r w:rsidR="0094632E" w:rsidRPr="00EC0CAE">
        <w:rPr>
          <w:rStyle w:val="Strong"/>
          <w:rFonts w:cs="B Titr"/>
          <w:b w:val="0"/>
          <w:bCs w:val="0"/>
          <w:sz w:val="36"/>
          <w:szCs w:val="36"/>
          <w:rtl/>
        </w:rPr>
        <w:t>بررسی همبستگی اعداد تصادفی</w:t>
      </w:r>
      <w:r w:rsidR="0094632E" w:rsidRPr="00EC0CAE">
        <w:rPr>
          <w:rStyle w:val="Strong"/>
          <w:rFonts w:cs="B Titr" w:hint="cs"/>
          <w:b w:val="0"/>
          <w:bCs w:val="0"/>
          <w:sz w:val="36"/>
          <w:szCs w:val="36"/>
          <w:rtl/>
        </w:rPr>
        <w:t xml:space="preserve"> (6.2)</w:t>
      </w:r>
    </w:p>
    <w:p w:rsidR="0094632E" w:rsidRDefault="00217195" w:rsidP="00645582">
      <w:pPr>
        <w:bidi/>
        <w:jc w:val="both"/>
        <w:rPr>
          <w:ins w:id="444" w:author="Jimi" w:date="2021-10-26T23:04:00Z"/>
          <w:rStyle w:val="Strong"/>
          <w:rFonts w:cs="B Lotus" w:hint="cs"/>
          <w:b w:val="0"/>
          <w:bCs w:val="0"/>
          <w:sz w:val="36"/>
          <w:szCs w:val="36"/>
          <w:rtl/>
          <w:lang w:bidi="fa-IR"/>
        </w:rPr>
        <w:pPrChange w:id="445" w:author="Jimi" w:date="2021-10-26T23:03:00Z">
          <w:pPr>
            <w:bidi/>
          </w:pPr>
        </w:pPrChange>
      </w:pPr>
      <w:r>
        <w:rPr>
          <w:rStyle w:val="Strong"/>
          <w:rFonts w:cs="B Lotus" w:hint="cs"/>
          <w:b w:val="0"/>
          <w:bCs w:val="0"/>
          <w:sz w:val="36"/>
          <w:szCs w:val="36"/>
          <w:rtl/>
        </w:rPr>
        <w:t xml:space="preserve">در اینجا قصد داریم </w:t>
      </w:r>
      <w:ins w:id="446" w:author="Jimi" w:date="2021-10-26T22:57:00Z">
        <w:r w:rsidR="00F77F0C">
          <w:rPr>
            <w:rStyle w:val="Strong"/>
            <w:rFonts w:cs="B Lotus" w:hint="cs"/>
            <w:b w:val="0"/>
            <w:bCs w:val="0"/>
            <w:sz w:val="36"/>
            <w:szCs w:val="36"/>
            <w:rtl/>
          </w:rPr>
          <w:t xml:space="preserve">بررسی کنیم آیا اعدادی که توسط تابع مولد </w:t>
        </w:r>
        <w:r w:rsidR="00F77F0C">
          <w:rPr>
            <w:rStyle w:val="Strong"/>
            <w:rFonts w:cs="B Lotus"/>
            <w:b w:val="0"/>
            <w:bCs w:val="0"/>
            <w:sz w:val="36"/>
            <w:szCs w:val="36"/>
          </w:rPr>
          <w:t>numpy.random.randint()</w:t>
        </w:r>
      </w:ins>
      <w:ins w:id="447" w:author="Jimi" w:date="2021-10-26T22:58:00Z">
        <w:r w:rsidR="00F77F0C">
          <w:rPr>
            <w:rStyle w:val="Strong"/>
            <w:rFonts w:cs="B Lotus" w:hint="cs"/>
            <w:b w:val="0"/>
            <w:bCs w:val="0"/>
            <w:sz w:val="36"/>
            <w:szCs w:val="36"/>
            <w:rtl/>
            <w:lang w:bidi="fa-IR"/>
          </w:rPr>
          <w:t xml:space="preserve"> تولید می‌شوند همبسته هستند یا خیر. برای این منظور</w:t>
        </w:r>
      </w:ins>
      <w:ins w:id="448" w:author="Jimi" w:date="2021-10-26T23:02:00Z">
        <w:r w:rsidR="00645582">
          <w:rPr>
            <w:rStyle w:val="Strong"/>
            <w:rFonts w:cs="B Lotus" w:hint="cs"/>
            <w:b w:val="0"/>
            <w:bCs w:val="0"/>
            <w:sz w:val="36"/>
            <w:szCs w:val="36"/>
            <w:rtl/>
            <w:lang w:bidi="fa-IR"/>
          </w:rPr>
          <w:t xml:space="preserve"> رشته‌ای از اعداد رندوم تولید می‌کنیم و در این رشته هر عددی که قبل از 4 آمده است را  در یک آرایه ذخیره می‌کنیم.</w:t>
        </w:r>
      </w:ins>
      <w:ins w:id="449" w:author="Jimi" w:date="2021-10-26T23:03:00Z">
        <w:r w:rsidR="00645582">
          <w:rPr>
            <w:rStyle w:val="Strong"/>
            <w:rFonts w:cs="B Lotus" w:hint="cs"/>
            <w:b w:val="0"/>
            <w:bCs w:val="0"/>
            <w:sz w:val="36"/>
            <w:szCs w:val="36"/>
            <w:rtl/>
            <w:lang w:bidi="fa-IR"/>
          </w:rPr>
          <w:t xml:space="preserve"> این کار را به تعداد زیادی تکرار می‌کنیم و در نهایت توزیع آماری اعداد را به صورت هیستوگرام رسم می‌کنیم. توضیحات مربوط به توابع در داخل کد داده شده است. نمودارها </w:t>
        </w:r>
      </w:ins>
      <w:ins w:id="450" w:author="Jimi" w:date="2021-10-26T23:04:00Z">
        <w:r w:rsidR="00645582">
          <w:rPr>
            <w:rStyle w:val="Strong"/>
            <w:rFonts w:cs="B Lotus" w:hint="cs"/>
            <w:b w:val="0"/>
            <w:bCs w:val="0"/>
            <w:sz w:val="36"/>
            <w:szCs w:val="36"/>
            <w:rtl/>
            <w:lang w:bidi="fa-IR"/>
          </w:rPr>
          <w:t>در زیر آورده شده است.</w:t>
        </w:r>
      </w:ins>
    </w:p>
    <w:p w:rsidR="00645582" w:rsidRDefault="00645582" w:rsidP="00645582">
      <w:pPr>
        <w:rPr>
          <w:ins w:id="451" w:author="Jimi" w:date="2021-10-26T23:04:00Z"/>
          <w:rStyle w:val="Strong"/>
          <w:rFonts w:cs="B Lotus"/>
          <w:b w:val="0"/>
          <w:bCs w:val="0"/>
          <w:sz w:val="36"/>
          <w:szCs w:val="36"/>
          <w:rtl/>
          <w:lang w:bidi="fa-IR"/>
        </w:rPr>
        <w:pPrChange w:id="452" w:author="Jimi" w:date="2021-10-26T23:04:00Z">
          <w:pPr>
            <w:bidi/>
          </w:pPr>
        </w:pPrChange>
      </w:pPr>
      <w:ins w:id="453" w:author="Jimi" w:date="2021-10-26T23:08:00Z">
        <w:r>
          <w:rPr>
            <w:rFonts w:cs="B Lotus"/>
            <w:noProof/>
            <w:sz w:val="36"/>
            <w:szCs w:val="36"/>
            <w:rtl/>
          </w:rPr>
          <w:drawing>
            <wp:inline distT="0" distB="0" distL="0" distR="0">
              <wp:extent cx="4876800" cy="3657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Figure_0.png"/>
                      <pic:cNvPicPr/>
                    </pic:nvPicPr>
                    <pic:blipFill>
                      <a:blip r:embed="rId25">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r>
          <w:rPr>
            <w:rFonts w:cs="B Lotus"/>
            <w:noProof/>
            <w:sz w:val="36"/>
            <w:szCs w:val="36"/>
            <w:rtl/>
          </w:rPr>
          <w:drawing>
            <wp:inline distT="0" distB="0" distL="0" distR="0">
              <wp:extent cx="4876800" cy="3657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igure_1.png"/>
                      <pic:cNvPicPr/>
                    </pic:nvPicPr>
                    <pic:blipFill>
                      <a:blip r:embed="rId26">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ins>
    </w:p>
    <w:p w:rsidR="00645582" w:rsidRDefault="00645582" w:rsidP="00645582">
      <w:pPr>
        <w:rPr>
          <w:ins w:id="454" w:author="Jimi" w:date="2021-10-26T23:04:00Z"/>
          <w:rStyle w:val="Strong"/>
          <w:rFonts w:cs="B Lotus"/>
          <w:b w:val="0"/>
          <w:bCs w:val="0"/>
          <w:sz w:val="36"/>
          <w:szCs w:val="36"/>
          <w:rtl/>
          <w:lang w:bidi="fa-IR"/>
        </w:rPr>
        <w:pPrChange w:id="455" w:author="Jimi" w:date="2021-10-26T23:04:00Z">
          <w:pPr>
            <w:bidi/>
          </w:pPr>
        </w:pPrChange>
      </w:pPr>
      <w:ins w:id="456" w:author="Jimi" w:date="2021-10-26T23:08:00Z">
        <w:r>
          <w:rPr>
            <w:rFonts w:cs="B Lotus"/>
            <w:noProof/>
            <w:sz w:val="36"/>
            <w:szCs w:val="36"/>
            <w:rtl/>
          </w:rPr>
          <w:drawing>
            <wp:inline distT="0" distB="0" distL="0" distR="0">
              <wp:extent cx="4876800" cy="3657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Figure_2.png"/>
                      <pic:cNvPicPr/>
                    </pic:nvPicPr>
                    <pic:blipFill>
                      <a:blip r:embed="rId27">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r>
          <w:rPr>
            <w:rFonts w:cs="B Lotus"/>
            <w:noProof/>
            <w:sz w:val="36"/>
            <w:szCs w:val="36"/>
            <w:rtl/>
          </w:rPr>
          <w:drawing>
            <wp:inline distT="0" distB="0" distL="0" distR="0">
              <wp:extent cx="4876800" cy="36576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Figure_3.png"/>
                      <pic:cNvPicPr/>
                    </pic:nvPicPr>
                    <pic:blipFill>
                      <a:blip r:embed="rId28">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ins>
    </w:p>
    <w:p w:rsidR="00645582" w:rsidRDefault="00645582" w:rsidP="00645582">
      <w:pPr>
        <w:rPr>
          <w:ins w:id="457" w:author="Jimi" w:date="2021-10-26T23:04:00Z"/>
          <w:rStyle w:val="Strong"/>
          <w:rFonts w:cs="B Lotus"/>
          <w:b w:val="0"/>
          <w:bCs w:val="0"/>
          <w:sz w:val="36"/>
          <w:szCs w:val="36"/>
          <w:rtl/>
          <w:lang w:bidi="fa-IR"/>
        </w:rPr>
        <w:pPrChange w:id="458" w:author="Jimi" w:date="2021-10-26T23:05:00Z">
          <w:pPr>
            <w:bidi/>
          </w:pPr>
        </w:pPrChange>
      </w:pPr>
      <w:ins w:id="459" w:author="Jimi" w:date="2021-10-26T23:09:00Z">
        <w:r>
          <w:rPr>
            <w:rFonts w:cs="B Lotus"/>
            <w:noProof/>
            <w:sz w:val="36"/>
            <w:szCs w:val="36"/>
            <w:rtl/>
          </w:rPr>
          <w:drawing>
            <wp:inline distT="0" distB="0" distL="0" distR="0">
              <wp:extent cx="4876800" cy="36576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Figure_4.png"/>
                      <pic:cNvPicPr/>
                    </pic:nvPicPr>
                    <pic:blipFill>
                      <a:blip r:embed="rId29">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r>
          <w:rPr>
            <w:rFonts w:cs="B Lotus"/>
            <w:noProof/>
            <w:sz w:val="36"/>
            <w:szCs w:val="36"/>
            <w:rtl/>
          </w:rPr>
          <w:drawing>
            <wp:inline distT="0" distB="0" distL="0" distR="0">
              <wp:extent cx="4876800" cy="36576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Figure_5.png"/>
                      <pic:cNvPicPr/>
                    </pic:nvPicPr>
                    <pic:blipFill>
                      <a:blip r:embed="rId30">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ins>
    </w:p>
    <w:p w:rsidR="00645582" w:rsidRDefault="00645582" w:rsidP="00645582">
      <w:pPr>
        <w:bidi/>
        <w:jc w:val="both"/>
        <w:rPr>
          <w:ins w:id="460" w:author="Jimi" w:date="2021-10-26T23:04:00Z"/>
          <w:rStyle w:val="Strong"/>
          <w:rFonts w:cs="B Lotus"/>
          <w:b w:val="0"/>
          <w:bCs w:val="0"/>
          <w:sz w:val="36"/>
          <w:szCs w:val="36"/>
          <w:rtl/>
          <w:lang w:bidi="fa-IR"/>
        </w:rPr>
        <w:pPrChange w:id="461" w:author="Jimi" w:date="2021-10-26T23:04:00Z">
          <w:pPr>
            <w:bidi/>
          </w:pPr>
        </w:pPrChange>
      </w:pPr>
    </w:p>
    <w:p w:rsidR="00645582" w:rsidRDefault="00645582" w:rsidP="00645582">
      <w:pPr>
        <w:rPr>
          <w:ins w:id="462" w:author="Jimi" w:date="2021-10-26T23:04:00Z"/>
          <w:rStyle w:val="Strong"/>
          <w:rFonts w:cs="B Lotus"/>
          <w:b w:val="0"/>
          <w:bCs w:val="0"/>
          <w:sz w:val="36"/>
          <w:szCs w:val="36"/>
          <w:rtl/>
          <w:lang w:bidi="fa-IR"/>
        </w:rPr>
        <w:pPrChange w:id="463" w:author="Jimi" w:date="2021-10-26T23:09:00Z">
          <w:pPr>
            <w:bidi/>
          </w:pPr>
        </w:pPrChange>
      </w:pPr>
      <w:ins w:id="464" w:author="Jimi" w:date="2021-10-26T23:09:00Z">
        <w:r>
          <w:rPr>
            <w:rFonts w:cs="B Lotus"/>
            <w:noProof/>
            <w:sz w:val="36"/>
            <w:szCs w:val="36"/>
            <w:rtl/>
          </w:rPr>
          <w:lastRenderedPageBreak/>
          <w:drawing>
            <wp:inline distT="0" distB="0" distL="0" distR="0">
              <wp:extent cx="4876800" cy="3657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Figure_6.png"/>
                      <pic:cNvPicPr/>
                    </pic:nvPicPr>
                    <pic:blipFill>
                      <a:blip r:embed="rId31">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r>
          <w:rPr>
            <w:rFonts w:cs="B Lotus"/>
            <w:noProof/>
            <w:sz w:val="36"/>
            <w:szCs w:val="36"/>
            <w:rtl/>
          </w:rPr>
          <w:drawing>
            <wp:inline distT="0" distB="0" distL="0" distR="0">
              <wp:extent cx="4876800" cy="3657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igure_7.png"/>
                      <pic:cNvPicPr/>
                    </pic:nvPicPr>
                    <pic:blipFill>
                      <a:blip r:embed="rId32">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ins>
    </w:p>
    <w:p w:rsidR="00645582" w:rsidRDefault="00645582" w:rsidP="00645582">
      <w:pPr>
        <w:rPr>
          <w:ins w:id="465" w:author="Jimi" w:date="2021-10-26T23:04:00Z"/>
          <w:rStyle w:val="Strong"/>
          <w:rFonts w:cs="B Lotus"/>
          <w:b w:val="0"/>
          <w:bCs w:val="0"/>
          <w:sz w:val="36"/>
          <w:szCs w:val="36"/>
          <w:rtl/>
          <w:lang w:bidi="fa-IR"/>
        </w:rPr>
        <w:pPrChange w:id="466" w:author="Jimi" w:date="2021-10-26T23:05:00Z">
          <w:pPr>
            <w:bidi/>
          </w:pPr>
        </w:pPrChange>
      </w:pPr>
    </w:p>
    <w:p w:rsidR="00645582" w:rsidRDefault="00645582" w:rsidP="00645582">
      <w:pPr>
        <w:rPr>
          <w:ins w:id="467" w:author="Jimi" w:date="2021-10-26T23:10:00Z"/>
          <w:rStyle w:val="Strong"/>
          <w:rFonts w:cs="B Lotus"/>
          <w:b w:val="0"/>
          <w:bCs w:val="0"/>
          <w:sz w:val="36"/>
          <w:szCs w:val="36"/>
          <w:rtl/>
          <w:lang w:bidi="fa-IR"/>
        </w:rPr>
        <w:pPrChange w:id="468" w:author="Jimi" w:date="2021-10-26T23:05:00Z">
          <w:pPr>
            <w:bidi/>
          </w:pPr>
        </w:pPrChange>
      </w:pPr>
      <w:ins w:id="469" w:author="Jimi" w:date="2021-10-26T23:09:00Z">
        <w:r>
          <w:rPr>
            <w:rFonts w:cs="B Lotus"/>
            <w:noProof/>
            <w:sz w:val="36"/>
            <w:szCs w:val="36"/>
            <w:rtl/>
          </w:rPr>
          <w:drawing>
            <wp:inline distT="0" distB="0" distL="0" distR="0">
              <wp:extent cx="4876800" cy="3657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Figure_8.png"/>
                      <pic:cNvPicPr/>
                    </pic:nvPicPr>
                    <pic:blipFill>
                      <a:blip r:embed="rId33">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r>
          <w:rPr>
            <w:rFonts w:cs="B Lotus"/>
            <w:noProof/>
            <w:sz w:val="36"/>
            <w:szCs w:val="36"/>
            <w:rtl/>
          </w:rPr>
          <w:drawing>
            <wp:inline distT="0" distB="0" distL="0" distR="0">
              <wp:extent cx="4876800" cy="3657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Figure_9.png"/>
                      <pic:cNvPicPr/>
                    </pic:nvPicPr>
                    <pic:blipFill>
                      <a:blip r:embed="rId34">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ins>
    </w:p>
    <w:p w:rsidR="00645582" w:rsidRDefault="00645582" w:rsidP="00645582">
      <w:pPr>
        <w:rPr>
          <w:ins w:id="470" w:author="Jimi" w:date="2021-10-26T23:10:00Z"/>
          <w:rStyle w:val="Strong"/>
          <w:rFonts w:cs="B Lotus"/>
          <w:b w:val="0"/>
          <w:bCs w:val="0"/>
          <w:sz w:val="36"/>
          <w:szCs w:val="36"/>
          <w:rtl/>
          <w:lang w:bidi="fa-IR"/>
        </w:rPr>
        <w:pPrChange w:id="471" w:author="Jimi" w:date="2021-10-26T23:05:00Z">
          <w:pPr>
            <w:bidi/>
          </w:pPr>
        </w:pPrChange>
      </w:pPr>
    </w:p>
    <w:p w:rsidR="00645582" w:rsidRDefault="00645582" w:rsidP="00645582">
      <w:pPr>
        <w:rPr>
          <w:ins w:id="472" w:author="Jimi" w:date="2021-10-26T23:04:00Z"/>
          <w:rStyle w:val="Strong"/>
          <w:rFonts w:cs="B Lotus"/>
          <w:b w:val="0"/>
          <w:bCs w:val="0"/>
          <w:sz w:val="36"/>
          <w:szCs w:val="36"/>
          <w:rtl/>
          <w:lang w:bidi="fa-IR"/>
        </w:rPr>
        <w:pPrChange w:id="473" w:author="Jimi" w:date="2021-10-26T23:05:00Z">
          <w:pPr>
            <w:bidi/>
          </w:pPr>
        </w:pPrChange>
      </w:pPr>
      <w:ins w:id="474" w:author="Jimi" w:date="2021-10-26T23:10:00Z">
        <w:r>
          <w:rPr>
            <w:rFonts w:cs="B Lotus"/>
            <w:noProof/>
            <w:sz w:val="36"/>
            <w:szCs w:val="36"/>
            <w:rtl/>
          </w:rPr>
          <w:drawing>
            <wp:inline distT="0" distB="0" distL="0" distR="0">
              <wp:extent cx="4876800" cy="36576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Figure_10.png"/>
                      <pic:cNvPicPr/>
                    </pic:nvPicPr>
                    <pic:blipFill>
                      <a:blip r:embed="rId35">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r>
          <w:rPr>
            <w:rFonts w:cs="B Lotus"/>
            <w:noProof/>
            <w:sz w:val="36"/>
            <w:szCs w:val="36"/>
            <w:rtl/>
          </w:rPr>
          <w:drawing>
            <wp:inline distT="0" distB="0" distL="0" distR="0">
              <wp:extent cx="4876800" cy="36576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Figure_11.png"/>
                      <pic:cNvPicPr/>
                    </pic:nvPicPr>
                    <pic:blipFill>
                      <a:blip r:embed="rId36">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ins>
    </w:p>
    <w:p w:rsidR="00645582" w:rsidRDefault="00645582" w:rsidP="00645582">
      <w:pPr>
        <w:rPr>
          <w:ins w:id="475" w:author="Jimi" w:date="2021-10-26T23:04:00Z"/>
          <w:rStyle w:val="Strong"/>
          <w:rFonts w:cs="B Lotus"/>
          <w:b w:val="0"/>
          <w:bCs w:val="0"/>
          <w:sz w:val="36"/>
          <w:szCs w:val="36"/>
          <w:rtl/>
          <w:lang w:bidi="fa-IR"/>
        </w:rPr>
        <w:pPrChange w:id="476" w:author="Jimi" w:date="2021-10-26T23:10:00Z">
          <w:pPr>
            <w:bidi/>
          </w:pPr>
        </w:pPrChange>
      </w:pPr>
      <w:ins w:id="477" w:author="Jimi" w:date="2021-10-26T23:10:00Z">
        <w:r>
          <w:rPr>
            <w:rFonts w:cs="B Lotus"/>
            <w:noProof/>
            <w:sz w:val="36"/>
            <w:szCs w:val="36"/>
            <w:rtl/>
          </w:rPr>
          <w:lastRenderedPageBreak/>
          <w:drawing>
            <wp:inline distT="0" distB="0" distL="0" distR="0">
              <wp:extent cx="4876800" cy="3657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Figure_12.png"/>
                      <pic:cNvPicPr/>
                    </pic:nvPicPr>
                    <pic:blipFill>
                      <a:blip r:embed="rId37">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r>
          <w:rPr>
            <w:rFonts w:cs="B Lotus"/>
            <w:noProof/>
            <w:sz w:val="36"/>
            <w:szCs w:val="36"/>
            <w:rtl/>
          </w:rPr>
          <w:drawing>
            <wp:inline distT="0" distB="0" distL="0" distR="0">
              <wp:extent cx="4876800" cy="36576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Figure_13.png"/>
                      <pic:cNvPicPr/>
                    </pic:nvPicPr>
                    <pic:blipFill>
                      <a:blip r:embed="rId38">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ins>
    </w:p>
    <w:p w:rsidR="00645582" w:rsidRDefault="00645582" w:rsidP="00645582">
      <w:pPr>
        <w:rPr>
          <w:ins w:id="478" w:author="Jimi" w:date="2021-10-26T23:04:00Z"/>
          <w:rStyle w:val="Strong"/>
          <w:rFonts w:cs="B Lotus"/>
          <w:b w:val="0"/>
          <w:bCs w:val="0"/>
          <w:sz w:val="36"/>
          <w:szCs w:val="36"/>
          <w:rtl/>
          <w:lang w:bidi="fa-IR"/>
        </w:rPr>
        <w:pPrChange w:id="479" w:author="Jimi" w:date="2021-10-26T23:05:00Z">
          <w:pPr>
            <w:bidi/>
          </w:pPr>
        </w:pPrChange>
      </w:pPr>
    </w:p>
    <w:p w:rsidR="00645582" w:rsidRDefault="00645582" w:rsidP="00645582">
      <w:pPr>
        <w:bidi/>
        <w:jc w:val="both"/>
        <w:rPr>
          <w:ins w:id="480" w:author="Jimi" w:date="2021-10-26T23:07:00Z"/>
          <w:rStyle w:val="Strong"/>
          <w:rFonts w:cs="B Lotus" w:hint="cs"/>
          <w:b w:val="0"/>
          <w:bCs w:val="0"/>
          <w:sz w:val="36"/>
          <w:szCs w:val="36"/>
          <w:rtl/>
          <w:lang w:bidi="fa-IR"/>
        </w:rPr>
        <w:pPrChange w:id="481" w:author="Jimi" w:date="2021-10-26T23:04:00Z">
          <w:pPr>
            <w:bidi/>
          </w:pPr>
        </w:pPrChange>
      </w:pPr>
      <w:ins w:id="482" w:author="Jimi" w:date="2021-10-26T23:06:00Z">
        <w:r>
          <w:rPr>
            <w:rStyle w:val="Strong"/>
            <w:rFonts w:cs="B Lotus" w:hint="cs"/>
            <w:b w:val="0"/>
            <w:bCs w:val="0"/>
            <w:sz w:val="36"/>
            <w:szCs w:val="36"/>
            <w:rtl/>
            <w:lang w:bidi="fa-IR"/>
          </w:rPr>
          <w:t xml:space="preserve">تئوری که در اینجا داریم با تئوری مسئله‌ی قبل یکسان است. بنابراین کافی‌ست نمودار لگ-لگ انحراف از معیار را برحسب </w:t>
        </w:r>
      </w:ins>
      <w:ins w:id="483" w:author="Jimi" w:date="2021-10-26T23:07:00Z">
        <w:r>
          <w:rPr>
            <w:rStyle w:val="Strong"/>
            <w:rFonts w:cs="B Lotus" w:hint="cs"/>
            <w:b w:val="0"/>
            <w:bCs w:val="0"/>
            <w:sz w:val="36"/>
            <w:szCs w:val="36"/>
            <w:rtl/>
            <w:lang w:bidi="fa-IR"/>
          </w:rPr>
          <w:t>تعداد آزمایش‌ها رسم کنیم. انتظار داریم نمودار ما یک خط با شیب 0.5 با</w:t>
        </w:r>
        <w:bookmarkStart w:id="484" w:name="_GoBack"/>
        <w:bookmarkEnd w:id="484"/>
        <w:r>
          <w:rPr>
            <w:rStyle w:val="Strong"/>
            <w:rFonts w:cs="B Lotus" w:hint="cs"/>
            <w:b w:val="0"/>
            <w:bCs w:val="0"/>
            <w:sz w:val="36"/>
            <w:szCs w:val="36"/>
            <w:rtl/>
            <w:lang w:bidi="fa-IR"/>
          </w:rPr>
          <w:t>شد. نمودار به صورت زیر بدست آمده است و بنابراین با تئوری منطبق است.</w:t>
        </w:r>
      </w:ins>
    </w:p>
    <w:p w:rsidR="00645582" w:rsidRDefault="00645582" w:rsidP="00645582">
      <w:pPr>
        <w:bidi/>
        <w:jc w:val="center"/>
        <w:rPr>
          <w:ins w:id="485" w:author="Jimi" w:date="2021-10-26T23:07:00Z"/>
          <w:rStyle w:val="Strong"/>
          <w:rFonts w:cs="B Lotus"/>
          <w:b w:val="0"/>
          <w:bCs w:val="0"/>
          <w:sz w:val="36"/>
          <w:szCs w:val="36"/>
          <w:rtl/>
          <w:lang w:bidi="fa-IR"/>
        </w:rPr>
        <w:pPrChange w:id="486" w:author="Jimi" w:date="2021-10-26T23:11:00Z">
          <w:pPr>
            <w:bidi/>
          </w:pPr>
        </w:pPrChange>
      </w:pPr>
      <w:ins w:id="487" w:author="Jimi" w:date="2021-10-26T23:11:00Z">
        <w:r>
          <w:rPr>
            <w:rFonts w:cs="B Lotus"/>
            <w:noProof/>
            <w:sz w:val="36"/>
            <w:szCs w:val="36"/>
            <w:rtl/>
          </w:rPr>
          <w:drawing>
            <wp:inline distT="0" distB="0" distL="0" distR="0">
              <wp:extent cx="5852172" cy="4389129"/>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Figure_14.png"/>
                      <pic:cNvPicPr/>
                    </pic:nvPicPr>
                    <pic:blipFill>
                      <a:blip r:embed="rId3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ins>
    </w:p>
    <w:p w:rsidR="00645582" w:rsidRDefault="00645582" w:rsidP="00645582">
      <w:pPr>
        <w:bidi/>
        <w:jc w:val="center"/>
        <w:rPr>
          <w:ins w:id="488" w:author="Jimi" w:date="2021-10-26T23:04:00Z"/>
          <w:rStyle w:val="Strong"/>
          <w:rFonts w:cs="B Lotus"/>
          <w:b w:val="0"/>
          <w:bCs w:val="0"/>
          <w:sz w:val="36"/>
          <w:szCs w:val="36"/>
          <w:rtl/>
          <w:lang w:bidi="fa-IR"/>
        </w:rPr>
        <w:pPrChange w:id="489" w:author="Jimi" w:date="2021-10-26T23:07:00Z">
          <w:pPr>
            <w:bidi/>
          </w:pPr>
        </w:pPrChange>
      </w:pPr>
    </w:p>
    <w:p w:rsidR="00645582" w:rsidRDefault="00645582" w:rsidP="00645582">
      <w:pPr>
        <w:bidi/>
        <w:jc w:val="both"/>
        <w:rPr>
          <w:rStyle w:val="Strong"/>
          <w:rFonts w:cs="B Lotus"/>
          <w:b w:val="0"/>
          <w:bCs w:val="0"/>
          <w:sz w:val="36"/>
          <w:szCs w:val="36"/>
          <w:lang w:bidi="fa-IR"/>
        </w:rPr>
        <w:pPrChange w:id="490" w:author="Jimi" w:date="2021-10-26T23:04:00Z">
          <w:pPr>
            <w:bidi/>
          </w:pPr>
        </w:pPrChange>
      </w:pPr>
    </w:p>
    <w:p w:rsidR="0094632E" w:rsidRDefault="0094632E" w:rsidP="0094632E">
      <w:pPr>
        <w:bidi/>
        <w:rPr>
          <w:ins w:id="491" w:author="Jimi" w:date="2021-10-26T23:23:00Z"/>
          <w:rFonts w:cs="B Lotus"/>
          <w:b/>
          <w:bCs/>
          <w:sz w:val="36"/>
          <w:szCs w:val="36"/>
          <w:rtl/>
          <w:lang w:bidi="fa-IR"/>
        </w:rPr>
      </w:pPr>
    </w:p>
    <w:p w:rsidR="00D968F7" w:rsidRDefault="00D968F7" w:rsidP="009F7102">
      <w:pPr>
        <w:bidi/>
        <w:rPr>
          <w:ins w:id="492" w:author="Jimi" w:date="2021-10-26T23:23:00Z"/>
          <w:rFonts w:cs="B Lotus"/>
          <w:b/>
          <w:bCs/>
          <w:sz w:val="36"/>
          <w:szCs w:val="36"/>
          <w:rtl/>
          <w:lang w:bidi="fa-IR"/>
        </w:rPr>
      </w:pPr>
    </w:p>
    <w:p w:rsidR="00D968F7" w:rsidRDefault="00D968F7" w:rsidP="00D77153">
      <w:pPr>
        <w:bidi/>
        <w:rPr>
          <w:ins w:id="493" w:author="Jimi" w:date="2021-10-26T23:23:00Z"/>
          <w:rFonts w:cs="B Lotus"/>
          <w:b/>
          <w:bCs/>
          <w:sz w:val="36"/>
          <w:szCs w:val="36"/>
          <w:rtl/>
          <w:lang w:bidi="fa-IR"/>
        </w:rPr>
      </w:pPr>
    </w:p>
    <w:p w:rsidR="00D968F7" w:rsidRDefault="00D968F7" w:rsidP="00D968F7">
      <w:pPr>
        <w:bidi/>
        <w:rPr>
          <w:ins w:id="494" w:author="Jimi" w:date="2021-10-26T23:23:00Z"/>
          <w:rFonts w:cs="B Lotus"/>
          <w:b/>
          <w:bCs/>
          <w:sz w:val="36"/>
          <w:szCs w:val="36"/>
          <w:rtl/>
          <w:lang w:bidi="fa-IR"/>
        </w:rPr>
        <w:pPrChange w:id="495" w:author="Jimi" w:date="2021-10-26T23:23:00Z">
          <w:pPr>
            <w:bidi/>
          </w:pPr>
        </w:pPrChange>
      </w:pPr>
    </w:p>
    <w:p w:rsidR="00D968F7" w:rsidRDefault="00D968F7" w:rsidP="00D968F7">
      <w:pPr>
        <w:bidi/>
        <w:rPr>
          <w:ins w:id="496" w:author="Jimi" w:date="2021-10-26T23:23:00Z"/>
          <w:rFonts w:cs="B Lotus"/>
          <w:b/>
          <w:bCs/>
          <w:sz w:val="36"/>
          <w:szCs w:val="36"/>
          <w:rtl/>
          <w:lang w:bidi="fa-IR"/>
        </w:rPr>
        <w:pPrChange w:id="497" w:author="Jimi" w:date="2021-10-26T23:23:00Z">
          <w:pPr>
            <w:bidi/>
          </w:pPr>
        </w:pPrChange>
      </w:pPr>
    </w:p>
    <w:p w:rsidR="00D968F7" w:rsidRPr="0094632E" w:rsidRDefault="00D968F7" w:rsidP="00D968F7">
      <w:pPr>
        <w:bidi/>
        <w:rPr>
          <w:rFonts w:cs="B Lotus" w:hint="cs"/>
          <w:b/>
          <w:bCs/>
          <w:sz w:val="36"/>
          <w:szCs w:val="36"/>
          <w:rtl/>
          <w:lang w:bidi="fa-IR"/>
        </w:rPr>
        <w:pPrChange w:id="498" w:author="Jimi" w:date="2021-10-26T23:23:00Z">
          <w:pPr>
            <w:bidi/>
          </w:pPr>
        </w:pPrChange>
      </w:pPr>
    </w:p>
    <w:p w:rsidR="003E398D" w:rsidRPr="00EC0CAE" w:rsidRDefault="003E398D" w:rsidP="003E398D">
      <w:pPr>
        <w:bidi/>
        <w:rPr>
          <w:rFonts w:cs="B Titr"/>
          <w:sz w:val="36"/>
          <w:szCs w:val="36"/>
          <w:rtl/>
          <w:lang w:bidi="fa-IR"/>
        </w:rPr>
      </w:pPr>
      <w:r w:rsidRPr="00EC0CAE">
        <w:rPr>
          <w:rFonts w:cs="B Titr" w:hint="cs"/>
          <w:sz w:val="36"/>
          <w:szCs w:val="36"/>
          <w:rtl/>
          <w:lang w:bidi="fa-IR"/>
        </w:rPr>
        <w:lastRenderedPageBreak/>
        <w:t>5.</w:t>
      </w:r>
      <w:r w:rsidR="0094632E" w:rsidRPr="00EC0CAE">
        <w:rPr>
          <w:rFonts w:cs="B Titr" w:hint="cs"/>
          <w:sz w:val="36"/>
          <w:szCs w:val="36"/>
          <w:rtl/>
          <w:lang w:bidi="fa-IR"/>
        </w:rPr>
        <w:t>ولگرد دو بعدی (4.5)</w:t>
      </w:r>
    </w:p>
    <w:p w:rsidR="0094632E" w:rsidRDefault="00645582" w:rsidP="0094632E">
      <w:pPr>
        <w:bidi/>
        <w:rPr>
          <w:ins w:id="499" w:author="Jimi" w:date="2021-10-26T23:17:00Z"/>
          <w:rFonts w:cs="B Lotus" w:hint="cs"/>
          <w:sz w:val="36"/>
          <w:szCs w:val="36"/>
          <w:rtl/>
          <w:lang w:bidi="fa-IR"/>
        </w:rPr>
      </w:pPr>
      <w:ins w:id="500" w:author="Jimi" w:date="2021-10-26T23:11:00Z">
        <w:r>
          <w:rPr>
            <w:rFonts w:cs="B Lotus" w:hint="cs"/>
            <w:sz w:val="36"/>
            <w:szCs w:val="36"/>
            <w:rtl/>
            <w:lang w:bidi="fa-IR"/>
          </w:rPr>
          <w:t xml:space="preserve">در اینجا یک ولگشت دوبعدی </w:t>
        </w:r>
      </w:ins>
      <w:ins w:id="501" w:author="Jimi" w:date="2021-10-26T23:12:00Z">
        <w:r w:rsidR="008418D4">
          <w:rPr>
            <w:rFonts w:cs="B Lotus" w:hint="cs"/>
            <w:sz w:val="36"/>
            <w:szCs w:val="36"/>
            <w:rtl/>
            <w:lang w:bidi="fa-IR"/>
          </w:rPr>
          <w:t xml:space="preserve">را بر روی یک شبکه مربعی و از مبدا رها می‌کنیم تا برای خود ولگردی کند. تعداد گام‌هایی که ولگرد مجاز است بردارد را خودمان تعیین می‌کنیم. این تعداد گام‌ها در واقع همان کمیت زمان در مسئله‌ی اصلی است. </w:t>
        </w:r>
      </w:ins>
      <w:ins w:id="502" w:author="Jimi" w:date="2021-10-26T23:13:00Z">
        <w:r w:rsidR="008418D4">
          <w:rPr>
            <w:rFonts w:cs="B Lotus" w:hint="cs"/>
            <w:sz w:val="36"/>
            <w:szCs w:val="36"/>
            <w:rtl/>
            <w:lang w:bidi="fa-IR"/>
          </w:rPr>
          <w:t xml:space="preserve">برای این منظور هربار دو متغیر </w:t>
        </w:r>
        <w:r w:rsidR="008418D4">
          <w:rPr>
            <w:rFonts w:cs="B Lotus"/>
            <w:sz w:val="36"/>
            <w:szCs w:val="36"/>
            <w:lang w:bidi="fa-IR"/>
          </w:rPr>
          <w:t>x, y</w:t>
        </w:r>
        <w:r w:rsidR="008418D4">
          <w:rPr>
            <w:rFonts w:cs="B Lotus" w:hint="cs"/>
            <w:sz w:val="36"/>
            <w:szCs w:val="36"/>
            <w:rtl/>
            <w:lang w:bidi="fa-IR"/>
          </w:rPr>
          <w:t xml:space="preserve"> را که با صفر مقداردهی اولیه شده‌اند، انتخاب می‌کنیم و به صورت رندوم مقدارشان را یک واحد زیاد یا کم می‌کنیم. در </w:t>
        </w:r>
      </w:ins>
      <w:ins w:id="503" w:author="Jimi" w:date="2021-10-26T23:14:00Z">
        <w:r w:rsidR="008418D4">
          <w:rPr>
            <w:rFonts w:cs="B Lotus" w:hint="cs"/>
            <w:sz w:val="36"/>
            <w:szCs w:val="36"/>
            <w:rtl/>
            <w:lang w:bidi="fa-IR"/>
          </w:rPr>
          <w:t>نهایت جذر مجموع مجذور این دو متغیر، فاصله‌ی ولگرد تا مبدا است. اینکار را به تعداد زیادی و برای زمان‌های مختلف انجام می‌دهیم.</w:t>
        </w:r>
      </w:ins>
      <w:ins w:id="504" w:author="Jimi" w:date="2021-10-26T23:15:00Z">
        <w:r w:rsidR="008418D4">
          <w:rPr>
            <w:rFonts w:cs="B Lotus" w:hint="cs"/>
            <w:sz w:val="36"/>
            <w:szCs w:val="36"/>
            <w:rtl/>
            <w:lang w:bidi="fa-IR"/>
          </w:rPr>
          <w:t xml:space="preserve"> در نهایت نمودار لگ-لگ میانگین فاصله از مبدا را برحسب زمان یا همان تعدا</w:t>
        </w:r>
      </w:ins>
      <w:ins w:id="505" w:author="Jimi" w:date="2021-10-26T23:16:00Z">
        <w:r w:rsidR="008418D4">
          <w:rPr>
            <w:rFonts w:cs="B Lotus" w:hint="cs"/>
            <w:sz w:val="36"/>
            <w:szCs w:val="36"/>
            <w:rtl/>
            <w:lang w:bidi="fa-IR"/>
          </w:rPr>
          <w:t>د</w:t>
        </w:r>
      </w:ins>
      <w:ins w:id="506" w:author="Jimi" w:date="2021-10-26T23:15:00Z">
        <w:r w:rsidR="008418D4">
          <w:rPr>
            <w:rFonts w:cs="B Lotus" w:hint="cs"/>
            <w:sz w:val="36"/>
            <w:szCs w:val="36"/>
            <w:rtl/>
            <w:lang w:bidi="fa-IR"/>
          </w:rPr>
          <w:t xml:space="preserve"> گام</w:t>
        </w:r>
      </w:ins>
      <w:ins w:id="507" w:author="Jimi" w:date="2021-10-26T23:16:00Z">
        <w:r w:rsidR="008418D4">
          <w:rPr>
            <w:rFonts w:cs="B Lotus" w:hint="cs"/>
            <w:sz w:val="36"/>
            <w:szCs w:val="36"/>
            <w:rtl/>
            <w:lang w:bidi="fa-IR"/>
          </w:rPr>
          <w:t>‌های مجاز رسم می‌کنیم. شیب این نمودار</w:t>
        </w:r>
      </w:ins>
      <w:ins w:id="508" w:author="Jimi" w:date="2021-10-26T23:17:00Z">
        <w:r w:rsidR="008418D4">
          <w:rPr>
            <w:rFonts w:cs="B Lotus" w:hint="cs"/>
            <w:sz w:val="36"/>
            <w:szCs w:val="36"/>
            <w:rtl/>
            <w:lang w:bidi="fa-IR"/>
          </w:rPr>
          <w:t xml:space="preserve"> کمیت مهمی است چون:</w:t>
        </w:r>
      </w:ins>
    </w:p>
    <w:p w:rsidR="008418D4" w:rsidRDefault="008418D4" w:rsidP="009F7102">
      <w:pPr>
        <w:bidi/>
        <w:rPr>
          <w:rFonts w:cs="B Lotus" w:hint="cs"/>
          <w:sz w:val="36"/>
          <w:szCs w:val="36"/>
          <w:lang w:bidi="fa-IR"/>
        </w:rPr>
      </w:pPr>
    </w:p>
    <w:p w:rsidR="008418D4" w:rsidRPr="0094632E" w:rsidRDefault="008418D4" w:rsidP="00D77153">
      <w:pPr>
        <w:bidi/>
        <w:rPr>
          <w:rFonts w:cs="B Lotus"/>
          <w:sz w:val="36"/>
          <w:szCs w:val="36"/>
          <w:lang w:bidi="fa-IR"/>
        </w:rPr>
      </w:pPr>
      <m:oMathPara>
        <m:oMath>
          <m:r>
            <w:ins w:id="509" w:author="Jimi" w:date="2021-10-26T23:17:00Z">
              <w:rPr>
                <w:rFonts w:ascii="Cambria Math" w:hAnsi="Cambria Math" w:cs="B Lotus"/>
                <w:sz w:val="36"/>
                <w:szCs w:val="36"/>
                <w:lang w:bidi="fa-IR"/>
              </w:rPr>
              <m:t>&lt;</m:t>
            </w:ins>
          </m:r>
          <m:sSup>
            <m:sSupPr>
              <m:ctrlPr>
                <w:ins w:id="510" w:author="Jimi" w:date="2021-10-26T23:18:00Z">
                  <w:rPr>
                    <w:rFonts w:ascii="Cambria Math" w:hAnsi="Cambria Math" w:cs="B Lotus"/>
                    <w:i/>
                    <w:sz w:val="36"/>
                    <w:szCs w:val="36"/>
                    <w:lang w:bidi="fa-IR"/>
                  </w:rPr>
                </w:ins>
              </m:ctrlPr>
            </m:sSupPr>
            <m:e>
              <m:r>
                <w:ins w:id="511" w:author="Jimi" w:date="2021-10-26T23:18:00Z">
                  <w:rPr>
                    <w:rFonts w:ascii="Cambria Math" w:hAnsi="Cambria Math" w:cs="B Lotus"/>
                    <w:sz w:val="36"/>
                    <w:szCs w:val="36"/>
                    <w:lang w:bidi="fa-IR"/>
                  </w:rPr>
                  <m:t>r</m:t>
                </w:ins>
              </m:r>
            </m:e>
            <m:sup>
              <m:r>
                <w:ins w:id="512" w:author="Jimi" w:date="2021-10-26T23:18:00Z">
                  <w:rPr>
                    <w:rFonts w:ascii="Cambria Math" w:hAnsi="Cambria Math" w:cs="B Lotus"/>
                    <w:sz w:val="36"/>
                    <w:szCs w:val="36"/>
                    <w:lang w:bidi="fa-IR"/>
                  </w:rPr>
                  <m:t>2</m:t>
                </w:ins>
              </m:r>
            </m:sup>
          </m:sSup>
          <m:r>
            <w:ins w:id="513" w:author="Jimi" w:date="2021-10-26T23:18:00Z">
              <w:rPr>
                <w:rFonts w:ascii="Cambria Math" w:hAnsi="Cambria Math" w:cs="B Lotus"/>
                <w:sz w:val="36"/>
                <w:szCs w:val="36"/>
                <w:lang w:bidi="fa-IR"/>
              </w:rPr>
              <m:t xml:space="preserve">&gt; =2dDt → </m:t>
            </w:ins>
          </m:r>
          <m:rad>
            <m:radPr>
              <m:degHide m:val="1"/>
              <m:ctrlPr>
                <w:ins w:id="514" w:author="Jimi" w:date="2021-10-26T23:19:00Z">
                  <w:rPr>
                    <w:rFonts w:ascii="Cambria Math" w:hAnsi="Cambria Math" w:cs="B Lotus"/>
                    <w:i/>
                    <w:sz w:val="36"/>
                    <w:szCs w:val="36"/>
                    <w:lang w:bidi="fa-IR"/>
                  </w:rPr>
                </w:ins>
              </m:ctrlPr>
            </m:radPr>
            <m:deg/>
            <m:e>
              <m:r>
                <w:ins w:id="515" w:author="Jimi" w:date="2021-10-26T23:19:00Z">
                  <w:rPr>
                    <w:rFonts w:ascii="Cambria Math" w:hAnsi="Cambria Math" w:cs="B Lotus"/>
                    <w:sz w:val="36"/>
                    <w:szCs w:val="36"/>
                    <w:lang w:bidi="fa-IR"/>
                  </w:rPr>
                  <m:t>&lt;</m:t>
                </w:ins>
              </m:r>
              <m:sSup>
                <m:sSupPr>
                  <m:ctrlPr>
                    <w:ins w:id="516" w:author="Jimi" w:date="2021-10-26T23:19:00Z">
                      <w:rPr>
                        <w:rFonts w:ascii="Cambria Math" w:hAnsi="Cambria Math" w:cs="B Lotus"/>
                        <w:i/>
                        <w:sz w:val="36"/>
                        <w:szCs w:val="36"/>
                        <w:lang w:bidi="fa-IR"/>
                      </w:rPr>
                    </w:ins>
                  </m:ctrlPr>
                </m:sSupPr>
                <m:e>
                  <m:r>
                    <w:ins w:id="517" w:author="Jimi" w:date="2021-10-26T23:19:00Z">
                      <w:rPr>
                        <w:rFonts w:ascii="Cambria Math" w:hAnsi="Cambria Math" w:cs="B Lotus"/>
                        <w:sz w:val="36"/>
                        <w:szCs w:val="36"/>
                        <w:lang w:bidi="fa-IR"/>
                      </w:rPr>
                      <m:t>r</m:t>
                    </w:ins>
                  </m:r>
                </m:e>
                <m:sup>
                  <m:r>
                    <w:ins w:id="518" w:author="Jimi" w:date="2021-10-26T23:19:00Z">
                      <w:rPr>
                        <w:rFonts w:ascii="Cambria Math" w:hAnsi="Cambria Math" w:cs="B Lotus"/>
                        <w:sz w:val="36"/>
                        <w:szCs w:val="36"/>
                        <w:lang w:bidi="fa-IR"/>
                      </w:rPr>
                      <m:t>2</m:t>
                    </w:ins>
                  </m:r>
                </m:sup>
              </m:sSup>
              <m:r>
                <w:ins w:id="519" w:author="Jimi" w:date="2021-10-26T23:19:00Z">
                  <w:rPr>
                    <w:rFonts w:ascii="Cambria Math" w:hAnsi="Cambria Math" w:cs="B Lotus"/>
                    <w:sz w:val="36"/>
                    <w:szCs w:val="36"/>
                    <w:lang w:bidi="fa-IR"/>
                  </w:rPr>
                  <m:t>&gt;</m:t>
                </w:ins>
              </m:r>
            </m:e>
          </m:rad>
          <m:r>
            <w:ins w:id="520" w:author="Jimi" w:date="2021-10-26T23:20:00Z">
              <w:rPr>
                <w:rFonts w:ascii="Cambria Math" w:hAnsi="Cambria Math" w:cs="B Lotus"/>
                <w:sz w:val="36"/>
                <w:szCs w:val="36"/>
                <w:lang w:bidi="fa-IR"/>
              </w:rPr>
              <m:t>~</m:t>
            </w:ins>
          </m:r>
          <m:sSup>
            <m:sSupPr>
              <m:ctrlPr>
                <w:ins w:id="521" w:author="Jimi" w:date="2021-10-26T23:20:00Z">
                  <w:rPr>
                    <w:rFonts w:ascii="Cambria Math" w:hAnsi="Cambria Math" w:cs="B Lotus"/>
                    <w:i/>
                    <w:sz w:val="36"/>
                    <w:szCs w:val="36"/>
                    <w:lang w:bidi="fa-IR"/>
                  </w:rPr>
                </w:ins>
              </m:ctrlPr>
            </m:sSupPr>
            <m:e>
              <m:r>
                <w:ins w:id="522" w:author="Jimi" w:date="2021-10-26T23:20:00Z">
                  <w:rPr>
                    <w:rFonts w:ascii="Cambria Math" w:hAnsi="Cambria Math" w:cs="B Lotus"/>
                    <w:sz w:val="36"/>
                    <w:szCs w:val="36"/>
                    <w:lang w:bidi="fa-IR"/>
                  </w:rPr>
                  <m:t>t</m:t>
                </w:ins>
              </m:r>
            </m:e>
            <m:sup>
              <m:r>
                <w:ins w:id="523" w:author="Jimi" w:date="2021-10-26T23:20:00Z">
                  <w:rPr>
                    <w:rFonts w:ascii="Cambria Math" w:hAnsi="Cambria Math" w:cs="B Lotus"/>
                    <w:sz w:val="36"/>
                    <w:szCs w:val="36"/>
                    <w:lang w:bidi="fa-IR"/>
                  </w:rPr>
                  <m:t>0.5</m:t>
                </w:ins>
              </m:r>
            </m:sup>
          </m:sSup>
          <m:r>
            <w:ins w:id="524" w:author="Jimi" w:date="2021-10-26T23:20:00Z">
              <w:rPr>
                <w:rFonts w:ascii="Cambria Math" w:hAnsi="Cambria Math" w:cs="B Lotus"/>
                <w:sz w:val="36"/>
                <w:szCs w:val="36"/>
                <w:lang w:bidi="fa-IR"/>
              </w:rPr>
              <m:t>→</m:t>
            </w:ins>
          </m:r>
          <m:func>
            <m:funcPr>
              <m:ctrlPr>
                <w:rPr>
                  <w:rFonts w:ascii="Cambria Math" w:hAnsi="Cambria Math" w:cs="B Lotus"/>
                  <w:sz w:val="36"/>
                  <w:szCs w:val="36"/>
                  <w:lang w:bidi="fa-IR"/>
                </w:rPr>
              </m:ctrlPr>
            </m:funcPr>
            <m:fName>
              <m:r>
                <m:rPr>
                  <m:sty m:val="p"/>
                </m:rPr>
                <w:rPr>
                  <w:rFonts w:ascii="Cambria Math" w:hAnsi="Cambria Math" w:cs="B Lotus"/>
                  <w:sz w:val="36"/>
                  <w:szCs w:val="36"/>
                  <w:lang w:bidi="fa-IR"/>
                </w:rPr>
                <m:t>log</m:t>
              </m:r>
            </m:fName>
            <m:e>
              <m:d>
                <m:dPr>
                  <m:ctrlPr>
                    <w:ins w:id="525" w:author="Jimi" w:date="2021-10-26T23:20:00Z">
                      <w:rPr>
                        <w:rFonts w:ascii="Cambria Math" w:hAnsi="Cambria Math" w:cs="B Lotus"/>
                        <w:i/>
                        <w:sz w:val="36"/>
                        <w:szCs w:val="36"/>
                        <w:lang w:bidi="fa-IR"/>
                      </w:rPr>
                    </w:ins>
                  </m:ctrlPr>
                </m:dPr>
                <m:e>
                  <m:rad>
                    <m:radPr>
                      <m:degHide m:val="1"/>
                      <m:ctrlPr>
                        <w:ins w:id="526" w:author="Jimi" w:date="2021-10-26T23:20:00Z">
                          <w:rPr>
                            <w:rFonts w:ascii="Cambria Math" w:hAnsi="Cambria Math" w:cs="B Lotus"/>
                            <w:i/>
                            <w:sz w:val="36"/>
                            <w:szCs w:val="36"/>
                            <w:lang w:bidi="fa-IR"/>
                          </w:rPr>
                        </w:ins>
                      </m:ctrlPr>
                    </m:radPr>
                    <m:deg/>
                    <m:e>
                      <m:r>
                        <w:ins w:id="527" w:author="Jimi" w:date="2021-10-26T23:20:00Z">
                          <w:rPr>
                            <w:rFonts w:ascii="Cambria Math" w:hAnsi="Cambria Math" w:cs="B Lotus"/>
                            <w:sz w:val="36"/>
                            <w:szCs w:val="36"/>
                            <w:lang w:bidi="fa-IR"/>
                          </w:rPr>
                          <m:t>&lt;</m:t>
                        </w:ins>
                      </m:r>
                      <m:sSup>
                        <m:sSupPr>
                          <m:ctrlPr>
                            <w:ins w:id="528" w:author="Jimi" w:date="2021-10-26T23:20:00Z">
                              <w:rPr>
                                <w:rFonts w:ascii="Cambria Math" w:hAnsi="Cambria Math" w:cs="B Lotus"/>
                                <w:i/>
                                <w:sz w:val="36"/>
                                <w:szCs w:val="36"/>
                                <w:lang w:bidi="fa-IR"/>
                              </w:rPr>
                            </w:ins>
                          </m:ctrlPr>
                        </m:sSupPr>
                        <m:e>
                          <m:r>
                            <w:ins w:id="529" w:author="Jimi" w:date="2021-10-26T23:20:00Z">
                              <w:rPr>
                                <w:rFonts w:ascii="Cambria Math" w:hAnsi="Cambria Math" w:cs="B Lotus"/>
                                <w:sz w:val="36"/>
                                <w:szCs w:val="36"/>
                                <w:lang w:bidi="fa-IR"/>
                              </w:rPr>
                              <m:t>r</m:t>
                            </w:ins>
                          </m:r>
                        </m:e>
                        <m:sup>
                          <m:r>
                            <w:ins w:id="530" w:author="Jimi" w:date="2021-10-26T23:20:00Z">
                              <w:rPr>
                                <w:rFonts w:ascii="Cambria Math" w:hAnsi="Cambria Math" w:cs="B Lotus"/>
                                <w:sz w:val="36"/>
                                <w:szCs w:val="36"/>
                                <w:lang w:bidi="fa-IR"/>
                              </w:rPr>
                              <m:t>2</m:t>
                            </w:ins>
                          </m:r>
                        </m:sup>
                      </m:sSup>
                      <m:r>
                        <w:ins w:id="531" w:author="Jimi" w:date="2021-10-26T23:20:00Z">
                          <w:rPr>
                            <w:rFonts w:ascii="Cambria Math" w:hAnsi="Cambria Math" w:cs="B Lotus"/>
                            <w:sz w:val="36"/>
                            <w:szCs w:val="36"/>
                            <w:lang w:bidi="fa-IR"/>
                          </w:rPr>
                          <m:t>&gt;</m:t>
                        </w:ins>
                      </m:r>
                    </m:e>
                  </m:rad>
                </m:e>
              </m:d>
            </m:e>
          </m:func>
          <m:r>
            <w:ins w:id="532" w:author="Jimi" w:date="2021-10-26T23:20:00Z">
              <w:rPr>
                <w:rFonts w:ascii="Cambria Math" w:hAnsi="Cambria Math" w:cs="B Lotus"/>
                <w:sz w:val="36"/>
                <w:szCs w:val="36"/>
                <w:lang w:bidi="fa-IR"/>
              </w:rPr>
              <m:t>~0.5logt+C</m:t>
            </w:ins>
          </m:r>
        </m:oMath>
      </m:oMathPara>
    </w:p>
    <w:p w:rsidR="003E398D" w:rsidRDefault="008418D4" w:rsidP="003E398D">
      <w:pPr>
        <w:bidi/>
        <w:rPr>
          <w:ins w:id="533" w:author="Jimi" w:date="2021-10-26T23:21:00Z"/>
          <w:rFonts w:cs="B Lotus" w:hint="cs"/>
          <w:sz w:val="36"/>
          <w:szCs w:val="36"/>
          <w:rtl/>
          <w:lang w:bidi="fa-IR"/>
        </w:rPr>
      </w:pPr>
      <w:ins w:id="534" w:author="Jimi" w:date="2021-10-26T23:21:00Z">
        <w:r>
          <w:rPr>
            <w:rFonts w:cs="B Lotus" w:hint="cs"/>
            <w:sz w:val="36"/>
            <w:szCs w:val="36"/>
            <w:rtl/>
            <w:lang w:bidi="fa-IR"/>
          </w:rPr>
          <w:t>بنابراین به لحاظ تئوری پیش‌بینی‌مان این است که شیب خط نمودارمان باید به مقدار 0.5 نزدیک باشد. نمودارهای زیر موید این موضوع است.</w:t>
        </w:r>
      </w:ins>
    </w:p>
    <w:p w:rsidR="008418D4" w:rsidRDefault="008418D4" w:rsidP="008418D4">
      <w:pPr>
        <w:bidi/>
        <w:jc w:val="center"/>
        <w:rPr>
          <w:ins w:id="535" w:author="Jimi" w:date="2021-10-26T23:21:00Z"/>
          <w:rFonts w:cs="B Lotus"/>
          <w:sz w:val="36"/>
          <w:szCs w:val="36"/>
          <w:rtl/>
          <w:lang w:bidi="fa-IR"/>
        </w:rPr>
      </w:pPr>
      <w:ins w:id="536" w:author="Jimi" w:date="2021-10-26T23:21:00Z">
        <w:r>
          <w:rPr>
            <w:rFonts w:cs="B Lotus" w:hint="cs"/>
            <w:noProof/>
            <w:sz w:val="36"/>
            <w:szCs w:val="36"/>
            <w:rtl/>
          </w:rPr>
          <w:drawing>
            <wp:inline distT="0" distB="0" distL="0" distR="0">
              <wp:extent cx="5852172" cy="4389129"/>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Figure_2.png"/>
                      <pic:cNvPicPr/>
                    </pic:nvPicPr>
                    <pic:blipFill>
                      <a:blip r:embed="rId4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ins>
    </w:p>
    <w:p w:rsidR="008418D4" w:rsidRDefault="008418D4" w:rsidP="008418D4">
      <w:pPr>
        <w:tabs>
          <w:tab w:val="left" w:pos="3638"/>
        </w:tabs>
        <w:bidi/>
        <w:rPr>
          <w:ins w:id="537" w:author="Jimi" w:date="2021-10-26T23:22:00Z"/>
          <w:rFonts w:cs="B Lotus" w:hint="cs"/>
          <w:sz w:val="36"/>
          <w:szCs w:val="36"/>
          <w:rtl/>
          <w:lang w:bidi="fa-IR"/>
        </w:rPr>
        <w:pPrChange w:id="538" w:author="Jimi" w:date="2021-10-26T23:21:00Z">
          <w:pPr>
            <w:bidi/>
          </w:pPr>
        </w:pPrChange>
      </w:pPr>
      <w:ins w:id="539" w:author="Jimi" w:date="2021-10-26T23:21:00Z">
        <w:r>
          <w:rPr>
            <w:rFonts w:cs="B Lotus" w:hint="cs"/>
            <w:sz w:val="36"/>
            <w:szCs w:val="36"/>
            <w:rtl/>
            <w:lang w:bidi="fa-IR"/>
          </w:rPr>
          <w:t>اگر تعداد تکرار را دوبرابر کنیم، نتیجه خیلی بهتر از این‌ها هم می‌شود</w:t>
        </w:r>
      </w:ins>
      <w:ins w:id="540" w:author="Jimi" w:date="2021-10-26T23:22:00Z">
        <w:r>
          <w:rPr>
            <w:rFonts w:cs="B Lotus" w:hint="cs"/>
            <w:sz w:val="36"/>
            <w:szCs w:val="36"/>
            <w:rtl/>
            <w:lang w:bidi="fa-IR"/>
          </w:rPr>
          <w:t>.</w:t>
        </w:r>
      </w:ins>
    </w:p>
    <w:p w:rsidR="008418D4" w:rsidRDefault="008418D4" w:rsidP="008418D4">
      <w:pPr>
        <w:tabs>
          <w:tab w:val="left" w:pos="3638"/>
        </w:tabs>
        <w:bidi/>
        <w:jc w:val="center"/>
        <w:rPr>
          <w:ins w:id="541" w:author="Jimi" w:date="2021-10-26T23:22:00Z"/>
          <w:rFonts w:cs="B Lotus"/>
          <w:sz w:val="36"/>
          <w:szCs w:val="36"/>
          <w:rtl/>
          <w:lang w:bidi="fa-IR"/>
        </w:rPr>
      </w:pPr>
      <w:ins w:id="542" w:author="Jimi" w:date="2021-10-26T23:22:00Z">
        <w:r>
          <w:rPr>
            <w:rFonts w:cs="B Lotus"/>
            <w:noProof/>
            <w:sz w:val="36"/>
            <w:szCs w:val="36"/>
            <w:rtl/>
          </w:rPr>
          <w:drawing>
            <wp:inline distT="0" distB="0" distL="0" distR="0">
              <wp:extent cx="5852172" cy="4389129"/>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igure_1.png"/>
                      <pic:cNvPicPr/>
                    </pic:nvPicPr>
                    <pic:blipFill>
                      <a:blip r:embed="rId41">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ins>
    </w:p>
    <w:p w:rsidR="008418D4" w:rsidRDefault="008418D4" w:rsidP="008418D4">
      <w:pPr>
        <w:bidi/>
        <w:rPr>
          <w:ins w:id="543" w:author="Jimi" w:date="2021-10-26T23:22:00Z"/>
          <w:rFonts w:cs="B Lotus"/>
          <w:sz w:val="36"/>
          <w:szCs w:val="36"/>
          <w:rtl/>
          <w:lang w:bidi="fa-IR"/>
        </w:rPr>
      </w:pPr>
    </w:p>
    <w:p w:rsidR="008418D4" w:rsidRPr="009F7102" w:rsidRDefault="008418D4" w:rsidP="008418D4">
      <w:pPr>
        <w:tabs>
          <w:tab w:val="left" w:pos="6293"/>
        </w:tabs>
        <w:bidi/>
        <w:jc w:val="both"/>
        <w:rPr>
          <w:rFonts w:cs="B Lotus" w:hint="cs"/>
          <w:sz w:val="36"/>
          <w:szCs w:val="36"/>
          <w:rtl/>
          <w:lang w:bidi="fa-IR"/>
        </w:rPr>
        <w:pPrChange w:id="544" w:author="Jimi" w:date="2021-10-26T23:22:00Z">
          <w:pPr>
            <w:bidi/>
          </w:pPr>
        </w:pPrChange>
      </w:pPr>
      <w:ins w:id="545" w:author="Jimi" w:date="2021-10-26T23:22:00Z">
        <w:r>
          <w:rPr>
            <w:rFonts w:cs="B Lotus" w:hint="cs"/>
            <w:sz w:val="36"/>
            <w:szCs w:val="36"/>
            <w:rtl/>
            <w:lang w:bidi="fa-IR"/>
          </w:rPr>
          <w:lastRenderedPageBreak/>
          <w:t>به این ترتیب صحت رابطه‌ی 12 کتاب تأیید می‌شود</w:t>
        </w:r>
      </w:ins>
      <w:ins w:id="546" w:author="Jimi" w:date="2021-10-26T23:23:00Z">
        <w:r>
          <w:rPr>
            <w:rFonts w:cs="B Lotus" w:hint="cs"/>
            <w:sz w:val="36"/>
            <w:szCs w:val="36"/>
            <w:rtl/>
            <w:lang w:bidi="fa-IR"/>
          </w:rPr>
          <w:t>.</w:t>
        </w:r>
      </w:ins>
      <w:ins w:id="547" w:author="Jimi" w:date="2021-10-26T23:22:00Z">
        <w:r>
          <w:rPr>
            <w:rFonts w:cs="B Lotus" w:hint="cs"/>
            <w:sz w:val="36"/>
            <w:szCs w:val="36"/>
            <w:rtl/>
            <w:lang w:bidi="fa-IR"/>
          </w:rPr>
          <w:t xml:space="preserve"> </w:t>
        </w:r>
      </w:ins>
      <w:ins w:id="548" w:author="Jimi" w:date="2021-10-26T23:23:00Z">
        <w:r w:rsidRPr="008418D4">
          <w:rPr>
            <w:rFonts w:cs="B Lotus"/>
            <w:sz w:val="36"/>
            <w:szCs w:val="36"/>
            <w:lang w:bidi="fa-IR"/>
          </w:rPr>
          <w:sym w:font="Wingdings" w:char="F04A"/>
        </w:r>
      </w:ins>
      <w:ins w:id="549" w:author="Jimi" w:date="2021-10-26T23:22:00Z">
        <w:r>
          <w:rPr>
            <w:rFonts w:cs="B Lotus"/>
            <w:sz w:val="36"/>
            <w:szCs w:val="36"/>
            <w:rtl/>
            <w:lang w:bidi="fa-IR"/>
          </w:rPr>
          <w:tab/>
        </w:r>
      </w:ins>
    </w:p>
    <w:sectPr w:rsidR="008418D4" w:rsidRPr="009F7102" w:rsidSect="002B466F">
      <w:pgSz w:w="16838" w:h="23811" w:code="8"/>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697C" w:rsidRDefault="0080697C" w:rsidP="00DC27D8">
      <w:pPr>
        <w:spacing w:after="0" w:line="240" w:lineRule="auto"/>
      </w:pPr>
      <w:r>
        <w:separator/>
      </w:r>
    </w:p>
  </w:endnote>
  <w:endnote w:type="continuationSeparator" w:id="0">
    <w:p w:rsidR="0080697C" w:rsidRDefault="0080697C" w:rsidP="00DC2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697C" w:rsidRDefault="0080697C" w:rsidP="00DC27D8">
      <w:pPr>
        <w:spacing w:after="0" w:line="240" w:lineRule="auto"/>
      </w:pPr>
      <w:r>
        <w:separator/>
      </w:r>
    </w:p>
  </w:footnote>
  <w:footnote w:type="continuationSeparator" w:id="0">
    <w:p w:rsidR="0080697C" w:rsidRDefault="0080697C" w:rsidP="00DC27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E5067"/>
    <w:multiLevelType w:val="hybridMultilevel"/>
    <w:tmpl w:val="4394156C"/>
    <w:lvl w:ilvl="0" w:tplc="4670C522">
      <w:start w:val="2"/>
      <w:numFmt w:val="bullet"/>
      <w:lvlText w:val=""/>
      <w:lvlJc w:val="left"/>
      <w:pPr>
        <w:ind w:left="900" w:hanging="54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25FBA"/>
    <w:multiLevelType w:val="hybridMultilevel"/>
    <w:tmpl w:val="70CA9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A055C"/>
    <w:multiLevelType w:val="hybridMultilevel"/>
    <w:tmpl w:val="59880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16544"/>
    <w:multiLevelType w:val="hybridMultilevel"/>
    <w:tmpl w:val="B82AB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9B5F23"/>
    <w:multiLevelType w:val="hybridMultilevel"/>
    <w:tmpl w:val="E35A877C"/>
    <w:lvl w:ilvl="0" w:tplc="C98A4EDC">
      <w:start w:val="2"/>
      <w:numFmt w:val="bullet"/>
      <w:lvlText w:val=""/>
      <w:lvlJc w:val="left"/>
      <w:pPr>
        <w:ind w:left="900" w:hanging="54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60613E"/>
    <w:multiLevelType w:val="hybridMultilevel"/>
    <w:tmpl w:val="4FDC2866"/>
    <w:lvl w:ilvl="0" w:tplc="F1BC4CC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F775CD"/>
    <w:multiLevelType w:val="hybridMultilevel"/>
    <w:tmpl w:val="9D8221C4"/>
    <w:lvl w:ilvl="0" w:tplc="EE524746">
      <w:start w:val="2"/>
      <w:numFmt w:val="bullet"/>
      <w:lvlText w:val=""/>
      <w:lvlJc w:val="left"/>
      <w:pPr>
        <w:ind w:left="750" w:hanging="39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A44629"/>
    <w:multiLevelType w:val="hybridMultilevel"/>
    <w:tmpl w:val="E5C8AE86"/>
    <w:lvl w:ilvl="0" w:tplc="4AD689EE">
      <w:start w:val="2"/>
      <w:numFmt w:val="bullet"/>
      <w:lvlText w:val=""/>
      <w:lvlJc w:val="left"/>
      <w:pPr>
        <w:ind w:left="900" w:hanging="54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1010E"/>
    <w:multiLevelType w:val="hybridMultilevel"/>
    <w:tmpl w:val="7BB2D57E"/>
    <w:lvl w:ilvl="0" w:tplc="F2FC3E4C">
      <w:start w:val="2"/>
      <w:numFmt w:val="bullet"/>
      <w:lvlText w:val=""/>
      <w:lvlJc w:val="left"/>
      <w:pPr>
        <w:ind w:left="750" w:hanging="39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7"/>
  </w:num>
  <w:num w:numId="6">
    <w:abstractNumId w:val="8"/>
  </w:num>
  <w:num w:numId="7">
    <w:abstractNumId w:val="0"/>
  </w:num>
  <w:num w:numId="8">
    <w:abstractNumId w:val="5"/>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imi">
    <w15:presenceInfo w15:providerId="Windows Live" w15:userId="54bc6812b87725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8FF"/>
    <w:rsid w:val="0000367A"/>
    <w:rsid w:val="000262E9"/>
    <w:rsid w:val="00033DEE"/>
    <w:rsid w:val="0004557A"/>
    <w:rsid w:val="0007117C"/>
    <w:rsid w:val="00096E3A"/>
    <w:rsid w:val="000A5944"/>
    <w:rsid w:val="000D3DF4"/>
    <w:rsid w:val="000D4323"/>
    <w:rsid w:val="000D6F18"/>
    <w:rsid w:val="00106FEC"/>
    <w:rsid w:val="00167507"/>
    <w:rsid w:val="001709FB"/>
    <w:rsid w:val="00181AE2"/>
    <w:rsid w:val="001865F1"/>
    <w:rsid w:val="001C3373"/>
    <w:rsid w:val="001C6F18"/>
    <w:rsid w:val="001E03C0"/>
    <w:rsid w:val="001F3DA1"/>
    <w:rsid w:val="00217195"/>
    <w:rsid w:val="00223B23"/>
    <w:rsid w:val="00235173"/>
    <w:rsid w:val="00272B3C"/>
    <w:rsid w:val="00275573"/>
    <w:rsid w:val="002B231D"/>
    <w:rsid w:val="002B466F"/>
    <w:rsid w:val="002B68D5"/>
    <w:rsid w:val="002E5702"/>
    <w:rsid w:val="002F516F"/>
    <w:rsid w:val="00302ED4"/>
    <w:rsid w:val="00316CEE"/>
    <w:rsid w:val="00323EEB"/>
    <w:rsid w:val="00353073"/>
    <w:rsid w:val="00353B9A"/>
    <w:rsid w:val="0035734E"/>
    <w:rsid w:val="00360779"/>
    <w:rsid w:val="00393793"/>
    <w:rsid w:val="003E398D"/>
    <w:rsid w:val="003F29C1"/>
    <w:rsid w:val="00446232"/>
    <w:rsid w:val="00476B34"/>
    <w:rsid w:val="004B355F"/>
    <w:rsid w:val="004B68C1"/>
    <w:rsid w:val="004B6AE0"/>
    <w:rsid w:val="004D5037"/>
    <w:rsid w:val="004D624C"/>
    <w:rsid w:val="004F7DCB"/>
    <w:rsid w:val="00556161"/>
    <w:rsid w:val="005A2953"/>
    <w:rsid w:val="005B6D00"/>
    <w:rsid w:val="005C4189"/>
    <w:rsid w:val="005E2552"/>
    <w:rsid w:val="005E752A"/>
    <w:rsid w:val="005F013D"/>
    <w:rsid w:val="00621020"/>
    <w:rsid w:val="00627918"/>
    <w:rsid w:val="006302CE"/>
    <w:rsid w:val="006446FB"/>
    <w:rsid w:val="00645582"/>
    <w:rsid w:val="006A1F8F"/>
    <w:rsid w:val="006C2BCA"/>
    <w:rsid w:val="006C6467"/>
    <w:rsid w:val="006E062B"/>
    <w:rsid w:val="006F3B3C"/>
    <w:rsid w:val="007015FE"/>
    <w:rsid w:val="00712BE1"/>
    <w:rsid w:val="00721372"/>
    <w:rsid w:val="007432C7"/>
    <w:rsid w:val="00790D1F"/>
    <w:rsid w:val="007B09D5"/>
    <w:rsid w:val="007F4CB0"/>
    <w:rsid w:val="0080697C"/>
    <w:rsid w:val="00813A00"/>
    <w:rsid w:val="00816162"/>
    <w:rsid w:val="00825AF2"/>
    <w:rsid w:val="00826E0B"/>
    <w:rsid w:val="008418D4"/>
    <w:rsid w:val="00850950"/>
    <w:rsid w:val="00852A15"/>
    <w:rsid w:val="0086000C"/>
    <w:rsid w:val="00861566"/>
    <w:rsid w:val="00867E24"/>
    <w:rsid w:val="008B4474"/>
    <w:rsid w:val="008D0A10"/>
    <w:rsid w:val="008E11D8"/>
    <w:rsid w:val="009341E4"/>
    <w:rsid w:val="0094632E"/>
    <w:rsid w:val="00955AA4"/>
    <w:rsid w:val="0096491C"/>
    <w:rsid w:val="0097639E"/>
    <w:rsid w:val="00977F7B"/>
    <w:rsid w:val="009F7102"/>
    <w:rsid w:val="00A1339E"/>
    <w:rsid w:val="00A25D9F"/>
    <w:rsid w:val="00A539A2"/>
    <w:rsid w:val="00A71D59"/>
    <w:rsid w:val="00A74CD5"/>
    <w:rsid w:val="00A847DD"/>
    <w:rsid w:val="00AF42F4"/>
    <w:rsid w:val="00B0147C"/>
    <w:rsid w:val="00B11875"/>
    <w:rsid w:val="00B254B6"/>
    <w:rsid w:val="00B31BC4"/>
    <w:rsid w:val="00B443E0"/>
    <w:rsid w:val="00B51313"/>
    <w:rsid w:val="00BB3ADB"/>
    <w:rsid w:val="00BC0ACF"/>
    <w:rsid w:val="00BC2B6C"/>
    <w:rsid w:val="00BF41E8"/>
    <w:rsid w:val="00C022B8"/>
    <w:rsid w:val="00C1363A"/>
    <w:rsid w:val="00C623A7"/>
    <w:rsid w:val="00CA3137"/>
    <w:rsid w:val="00D138FF"/>
    <w:rsid w:val="00D24997"/>
    <w:rsid w:val="00D36A95"/>
    <w:rsid w:val="00D6168F"/>
    <w:rsid w:val="00D77153"/>
    <w:rsid w:val="00D968F7"/>
    <w:rsid w:val="00DC27D8"/>
    <w:rsid w:val="00DC715E"/>
    <w:rsid w:val="00DD2415"/>
    <w:rsid w:val="00DD6C05"/>
    <w:rsid w:val="00DF0ABD"/>
    <w:rsid w:val="00E1104A"/>
    <w:rsid w:val="00E4260F"/>
    <w:rsid w:val="00E46A17"/>
    <w:rsid w:val="00E64C3D"/>
    <w:rsid w:val="00E81256"/>
    <w:rsid w:val="00E836C3"/>
    <w:rsid w:val="00EC0CAE"/>
    <w:rsid w:val="00ED2578"/>
    <w:rsid w:val="00ED372E"/>
    <w:rsid w:val="00F0665B"/>
    <w:rsid w:val="00F21A67"/>
    <w:rsid w:val="00F35B8A"/>
    <w:rsid w:val="00F41D76"/>
    <w:rsid w:val="00F44BCA"/>
    <w:rsid w:val="00F600D6"/>
    <w:rsid w:val="00F65F08"/>
    <w:rsid w:val="00F73C03"/>
    <w:rsid w:val="00F77F0C"/>
    <w:rsid w:val="00FA34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C509C"/>
  <w15:chartTrackingRefBased/>
  <w15:docId w15:val="{972F1667-3FC7-41D0-A0D1-340D70462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4B5"/>
    <w:pPr>
      <w:ind w:left="720"/>
      <w:contextualSpacing/>
    </w:pPr>
  </w:style>
  <w:style w:type="paragraph" w:styleId="Header">
    <w:name w:val="header"/>
    <w:basedOn w:val="Normal"/>
    <w:link w:val="HeaderChar"/>
    <w:uiPriority w:val="99"/>
    <w:unhideWhenUsed/>
    <w:rsid w:val="00DC27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7D8"/>
  </w:style>
  <w:style w:type="paragraph" w:styleId="Footer">
    <w:name w:val="footer"/>
    <w:basedOn w:val="Normal"/>
    <w:link w:val="FooterChar"/>
    <w:uiPriority w:val="99"/>
    <w:unhideWhenUsed/>
    <w:rsid w:val="00DC27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7D8"/>
  </w:style>
  <w:style w:type="character" w:styleId="PlaceholderText">
    <w:name w:val="Placeholder Text"/>
    <w:basedOn w:val="DefaultParagraphFont"/>
    <w:uiPriority w:val="99"/>
    <w:semiHidden/>
    <w:rsid w:val="00861566"/>
    <w:rPr>
      <w:color w:val="808080"/>
    </w:rPr>
  </w:style>
  <w:style w:type="table" w:styleId="TableGrid">
    <w:name w:val="Table Grid"/>
    <w:basedOn w:val="TableNormal"/>
    <w:uiPriority w:val="39"/>
    <w:rsid w:val="006C2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4632E"/>
    <w:rPr>
      <w:b/>
      <w:bCs/>
    </w:rPr>
  </w:style>
  <w:style w:type="paragraph" w:styleId="BalloonText">
    <w:name w:val="Balloon Text"/>
    <w:basedOn w:val="Normal"/>
    <w:link w:val="BalloonTextChar"/>
    <w:uiPriority w:val="99"/>
    <w:semiHidden/>
    <w:unhideWhenUsed/>
    <w:rsid w:val="00F77F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F0C"/>
    <w:rPr>
      <w:rFonts w:ascii="Segoe UI" w:hAnsi="Segoe UI" w:cs="Segoe UI"/>
      <w:sz w:val="18"/>
      <w:szCs w:val="18"/>
    </w:rPr>
  </w:style>
  <w:style w:type="character" w:customStyle="1" w:styleId="fontstyle01">
    <w:name w:val="fontstyle01"/>
    <w:basedOn w:val="DefaultParagraphFont"/>
    <w:rsid w:val="00275573"/>
    <w:rPr>
      <w:rFonts w:ascii="Calibri" w:hAnsi="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33776">
      <w:bodyDiv w:val="1"/>
      <w:marLeft w:val="0"/>
      <w:marRight w:val="0"/>
      <w:marTop w:val="0"/>
      <w:marBottom w:val="0"/>
      <w:divBdr>
        <w:top w:val="none" w:sz="0" w:space="0" w:color="auto"/>
        <w:left w:val="none" w:sz="0" w:space="0" w:color="auto"/>
        <w:bottom w:val="none" w:sz="0" w:space="0" w:color="auto"/>
        <w:right w:val="none" w:sz="0" w:space="0" w:color="auto"/>
      </w:divBdr>
    </w:div>
    <w:div w:id="24913556">
      <w:bodyDiv w:val="1"/>
      <w:marLeft w:val="0"/>
      <w:marRight w:val="0"/>
      <w:marTop w:val="0"/>
      <w:marBottom w:val="0"/>
      <w:divBdr>
        <w:top w:val="none" w:sz="0" w:space="0" w:color="auto"/>
        <w:left w:val="none" w:sz="0" w:space="0" w:color="auto"/>
        <w:bottom w:val="none" w:sz="0" w:space="0" w:color="auto"/>
        <w:right w:val="none" w:sz="0" w:space="0" w:color="auto"/>
      </w:divBdr>
      <w:divsChild>
        <w:div w:id="2063942437">
          <w:marLeft w:val="0"/>
          <w:marRight w:val="0"/>
          <w:marTop w:val="0"/>
          <w:marBottom w:val="0"/>
          <w:divBdr>
            <w:top w:val="none" w:sz="0" w:space="0" w:color="auto"/>
            <w:left w:val="none" w:sz="0" w:space="0" w:color="auto"/>
            <w:bottom w:val="none" w:sz="0" w:space="0" w:color="auto"/>
            <w:right w:val="none" w:sz="0" w:space="0" w:color="auto"/>
          </w:divBdr>
          <w:divsChild>
            <w:div w:id="166038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8600">
      <w:bodyDiv w:val="1"/>
      <w:marLeft w:val="0"/>
      <w:marRight w:val="0"/>
      <w:marTop w:val="0"/>
      <w:marBottom w:val="0"/>
      <w:divBdr>
        <w:top w:val="none" w:sz="0" w:space="0" w:color="auto"/>
        <w:left w:val="none" w:sz="0" w:space="0" w:color="auto"/>
        <w:bottom w:val="none" w:sz="0" w:space="0" w:color="auto"/>
        <w:right w:val="none" w:sz="0" w:space="0" w:color="auto"/>
      </w:divBdr>
    </w:div>
    <w:div w:id="64112273">
      <w:bodyDiv w:val="1"/>
      <w:marLeft w:val="0"/>
      <w:marRight w:val="0"/>
      <w:marTop w:val="0"/>
      <w:marBottom w:val="0"/>
      <w:divBdr>
        <w:top w:val="none" w:sz="0" w:space="0" w:color="auto"/>
        <w:left w:val="none" w:sz="0" w:space="0" w:color="auto"/>
        <w:bottom w:val="none" w:sz="0" w:space="0" w:color="auto"/>
        <w:right w:val="none" w:sz="0" w:space="0" w:color="auto"/>
      </w:divBdr>
    </w:div>
    <w:div w:id="80107901">
      <w:bodyDiv w:val="1"/>
      <w:marLeft w:val="0"/>
      <w:marRight w:val="0"/>
      <w:marTop w:val="0"/>
      <w:marBottom w:val="0"/>
      <w:divBdr>
        <w:top w:val="none" w:sz="0" w:space="0" w:color="auto"/>
        <w:left w:val="none" w:sz="0" w:space="0" w:color="auto"/>
        <w:bottom w:val="none" w:sz="0" w:space="0" w:color="auto"/>
        <w:right w:val="none" w:sz="0" w:space="0" w:color="auto"/>
      </w:divBdr>
    </w:div>
    <w:div w:id="217515957">
      <w:bodyDiv w:val="1"/>
      <w:marLeft w:val="0"/>
      <w:marRight w:val="0"/>
      <w:marTop w:val="0"/>
      <w:marBottom w:val="0"/>
      <w:divBdr>
        <w:top w:val="none" w:sz="0" w:space="0" w:color="auto"/>
        <w:left w:val="none" w:sz="0" w:space="0" w:color="auto"/>
        <w:bottom w:val="none" w:sz="0" w:space="0" w:color="auto"/>
        <w:right w:val="none" w:sz="0" w:space="0" w:color="auto"/>
      </w:divBdr>
    </w:div>
    <w:div w:id="273875124">
      <w:bodyDiv w:val="1"/>
      <w:marLeft w:val="0"/>
      <w:marRight w:val="0"/>
      <w:marTop w:val="0"/>
      <w:marBottom w:val="0"/>
      <w:divBdr>
        <w:top w:val="none" w:sz="0" w:space="0" w:color="auto"/>
        <w:left w:val="none" w:sz="0" w:space="0" w:color="auto"/>
        <w:bottom w:val="none" w:sz="0" w:space="0" w:color="auto"/>
        <w:right w:val="none" w:sz="0" w:space="0" w:color="auto"/>
      </w:divBdr>
      <w:divsChild>
        <w:div w:id="1813716057">
          <w:marLeft w:val="0"/>
          <w:marRight w:val="0"/>
          <w:marTop w:val="0"/>
          <w:marBottom w:val="0"/>
          <w:divBdr>
            <w:top w:val="none" w:sz="0" w:space="0" w:color="auto"/>
            <w:left w:val="none" w:sz="0" w:space="0" w:color="auto"/>
            <w:bottom w:val="none" w:sz="0" w:space="0" w:color="auto"/>
            <w:right w:val="none" w:sz="0" w:space="0" w:color="auto"/>
          </w:divBdr>
          <w:divsChild>
            <w:div w:id="111328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0147">
      <w:bodyDiv w:val="1"/>
      <w:marLeft w:val="0"/>
      <w:marRight w:val="0"/>
      <w:marTop w:val="0"/>
      <w:marBottom w:val="0"/>
      <w:divBdr>
        <w:top w:val="none" w:sz="0" w:space="0" w:color="auto"/>
        <w:left w:val="none" w:sz="0" w:space="0" w:color="auto"/>
        <w:bottom w:val="none" w:sz="0" w:space="0" w:color="auto"/>
        <w:right w:val="none" w:sz="0" w:space="0" w:color="auto"/>
      </w:divBdr>
    </w:div>
    <w:div w:id="485316196">
      <w:bodyDiv w:val="1"/>
      <w:marLeft w:val="0"/>
      <w:marRight w:val="0"/>
      <w:marTop w:val="0"/>
      <w:marBottom w:val="0"/>
      <w:divBdr>
        <w:top w:val="none" w:sz="0" w:space="0" w:color="auto"/>
        <w:left w:val="none" w:sz="0" w:space="0" w:color="auto"/>
        <w:bottom w:val="none" w:sz="0" w:space="0" w:color="auto"/>
        <w:right w:val="none" w:sz="0" w:space="0" w:color="auto"/>
      </w:divBdr>
    </w:div>
    <w:div w:id="548037298">
      <w:bodyDiv w:val="1"/>
      <w:marLeft w:val="0"/>
      <w:marRight w:val="0"/>
      <w:marTop w:val="0"/>
      <w:marBottom w:val="0"/>
      <w:divBdr>
        <w:top w:val="none" w:sz="0" w:space="0" w:color="auto"/>
        <w:left w:val="none" w:sz="0" w:space="0" w:color="auto"/>
        <w:bottom w:val="none" w:sz="0" w:space="0" w:color="auto"/>
        <w:right w:val="none" w:sz="0" w:space="0" w:color="auto"/>
      </w:divBdr>
    </w:div>
    <w:div w:id="561141564">
      <w:bodyDiv w:val="1"/>
      <w:marLeft w:val="0"/>
      <w:marRight w:val="0"/>
      <w:marTop w:val="0"/>
      <w:marBottom w:val="0"/>
      <w:divBdr>
        <w:top w:val="none" w:sz="0" w:space="0" w:color="auto"/>
        <w:left w:val="none" w:sz="0" w:space="0" w:color="auto"/>
        <w:bottom w:val="none" w:sz="0" w:space="0" w:color="auto"/>
        <w:right w:val="none" w:sz="0" w:space="0" w:color="auto"/>
      </w:divBdr>
    </w:div>
    <w:div w:id="620890050">
      <w:bodyDiv w:val="1"/>
      <w:marLeft w:val="0"/>
      <w:marRight w:val="0"/>
      <w:marTop w:val="0"/>
      <w:marBottom w:val="0"/>
      <w:divBdr>
        <w:top w:val="none" w:sz="0" w:space="0" w:color="auto"/>
        <w:left w:val="none" w:sz="0" w:space="0" w:color="auto"/>
        <w:bottom w:val="none" w:sz="0" w:space="0" w:color="auto"/>
        <w:right w:val="none" w:sz="0" w:space="0" w:color="auto"/>
      </w:divBdr>
    </w:div>
    <w:div w:id="842475054">
      <w:bodyDiv w:val="1"/>
      <w:marLeft w:val="0"/>
      <w:marRight w:val="0"/>
      <w:marTop w:val="0"/>
      <w:marBottom w:val="0"/>
      <w:divBdr>
        <w:top w:val="none" w:sz="0" w:space="0" w:color="auto"/>
        <w:left w:val="none" w:sz="0" w:space="0" w:color="auto"/>
        <w:bottom w:val="none" w:sz="0" w:space="0" w:color="auto"/>
        <w:right w:val="none" w:sz="0" w:space="0" w:color="auto"/>
      </w:divBdr>
    </w:div>
    <w:div w:id="943732569">
      <w:bodyDiv w:val="1"/>
      <w:marLeft w:val="0"/>
      <w:marRight w:val="0"/>
      <w:marTop w:val="0"/>
      <w:marBottom w:val="0"/>
      <w:divBdr>
        <w:top w:val="none" w:sz="0" w:space="0" w:color="auto"/>
        <w:left w:val="none" w:sz="0" w:space="0" w:color="auto"/>
        <w:bottom w:val="none" w:sz="0" w:space="0" w:color="auto"/>
        <w:right w:val="none" w:sz="0" w:space="0" w:color="auto"/>
      </w:divBdr>
    </w:div>
    <w:div w:id="998460148">
      <w:bodyDiv w:val="1"/>
      <w:marLeft w:val="0"/>
      <w:marRight w:val="0"/>
      <w:marTop w:val="0"/>
      <w:marBottom w:val="0"/>
      <w:divBdr>
        <w:top w:val="none" w:sz="0" w:space="0" w:color="auto"/>
        <w:left w:val="none" w:sz="0" w:space="0" w:color="auto"/>
        <w:bottom w:val="none" w:sz="0" w:space="0" w:color="auto"/>
        <w:right w:val="none" w:sz="0" w:space="0" w:color="auto"/>
      </w:divBdr>
    </w:div>
    <w:div w:id="1009598615">
      <w:bodyDiv w:val="1"/>
      <w:marLeft w:val="0"/>
      <w:marRight w:val="0"/>
      <w:marTop w:val="0"/>
      <w:marBottom w:val="0"/>
      <w:divBdr>
        <w:top w:val="none" w:sz="0" w:space="0" w:color="auto"/>
        <w:left w:val="none" w:sz="0" w:space="0" w:color="auto"/>
        <w:bottom w:val="none" w:sz="0" w:space="0" w:color="auto"/>
        <w:right w:val="none" w:sz="0" w:space="0" w:color="auto"/>
      </w:divBdr>
      <w:divsChild>
        <w:div w:id="906376444">
          <w:marLeft w:val="0"/>
          <w:marRight w:val="0"/>
          <w:marTop w:val="0"/>
          <w:marBottom w:val="0"/>
          <w:divBdr>
            <w:top w:val="none" w:sz="0" w:space="0" w:color="auto"/>
            <w:left w:val="none" w:sz="0" w:space="0" w:color="auto"/>
            <w:bottom w:val="none" w:sz="0" w:space="0" w:color="auto"/>
            <w:right w:val="none" w:sz="0" w:space="0" w:color="auto"/>
          </w:divBdr>
          <w:divsChild>
            <w:div w:id="8946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5516">
      <w:bodyDiv w:val="1"/>
      <w:marLeft w:val="0"/>
      <w:marRight w:val="0"/>
      <w:marTop w:val="0"/>
      <w:marBottom w:val="0"/>
      <w:divBdr>
        <w:top w:val="none" w:sz="0" w:space="0" w:color="auto"/>
        <w:left w:val="none" w:sz="0" w:space="0" w:color="auto"/>
        <w:bottom w:val="none" w:sz="0" w:space="0" w:color="auto"/>
        <w:right w:val="none" w:sz="0" w:space="0" w:color="auto"/>
      </w:divBdr>
      <w:divsChild>
        <w:div w:id="1844317423">
          <w:marLeft w:val="0"/>
          <w:marRight w:val="0"/>
          <w:marTop w:val="0"/>
          <w:marBottom w:val="0"/>
          <w:divBdr>
            <w:top w:val="none" w:sz="0" w:space="0" w:color="auto"/>
            <w:left w:val="none" w:sz="0" w:space="0" w:color="auto"/>
            <w:bottom w:val="none" w:sz="0" w:space="0" w:color="auto"/>
            <w:right w:val="none" w:sz="0" w:space="0" w:color="auto"/>
          </w:divBdr>
          <w:divsChild>
            <w:div w:id="1946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5709">
      <w:bodyDiv w:val="1"/>
      <w:marLeft w:val="0"/>
      <w:marRight w:val="0"/>
      <w:marTop w:val="0"/>
      <w:marBottom w:val="0"/>
      <w:divBdr>
        <w:top w:val="none" w:sz="0" w:space="0" w:color="auto"/>
        <w:left w:val="none" w:sz="0" w:space="0" w:color="auto"/>
        <w:bottom w:val="none" w:sz="0" w:space="0" w:color="auto"/>
        <w:right w:val="none" w:sz="0" w:space="0" w:color="auto"/>
      </w:divBdr>
    </w:div>
    <w:div w:id="1252472338">
      <w:bodyDiv w:val="1"/>
      <w:marLeft w:val="0"/>
      <w:marRight w:val="0"/>
      <w:marTop w:val="0"/>
      <w:marBottom w:val="0"/>
      <w:divBdr>
        <w:top w:val="none" w:sz="0" w:space="0" w:color="auto"/>
        <w:left w:val="none" w:sz="0" w:space="0" w:color="auto"/>
        <w:bottom w:val="none" w:sz="0" w:space="0" w:color="auto"/>
        <w:right w:val="none" w:sz="0" w:space="0" w:color="auto"/>
      </w:divBdr>
    </w:div>
    <w:div w:id="1344285856">
      <w:bodyDiv w:val="1"/>
      <w:marLeft w:val="0"/>
      <w:marRight w:val="0"/>
      <w:marTop w:val="0"/>
      <w:marBottom w:val="0"/>
      <w:divBdr>
        <w:top w:val="none" w:sz="0" w:space="0" w:color="auto"/>
        <w:left w:val="none" w:sz="0" w:space="0" w:color="auto"/>
        <w:bottom w:val="none" w:sz="0" w:space="0" w:color="auto"/>
        <w:right w:val="none" w:sz="0" w:space="0" w:color="auto"/>
      </w:divBdr>
    </w:div>
    <w:div w:id="1370030783">
      <w:bodyDiv w:val="1"/>
      <w:marLeft w:val="0"/>
      <w:marRight w:val="0"/>
      <w:marTop w:val="0"/>
      <w:marBottom w:val="0"/>
      <w:divBdr>
        <w:top w:val="none" w:sz="0" w:space="0" w:color="auto"/>
        <w:left w:val="none" w:sz="0" w:space="0" w:color="auto"/>
        <w:bottom w:val="none" w:sz="0" w:space="0" w:color="auto"/>
        <w:right w:val="none" w:sz="0" w:space="0" w:color="auto"/>
      </w:divBdr>
      <w:divsChild>
        <w:div w:id="563835991">
          <w:marLeft w:val="0"/>
          <w:marRight w:val="0"/>
          <w:marTop w:val="0"/>
          <w:marBottom w:val="0"/>
          <w:divBdr>
            <w:top w:val="none" w:sz="0" w:space="0" w:color="auto"/>
            <w:left w:val="none" w:sz="0" w:space="0" w:color="auto"/>
            <w:bottom w:val="none" w:sz="0" w:space="0" w:color="auto"/>
            <w:right w:val="none" w:sz="0" w:space="0" w:color="auto"/>
          </w:divBdr>
          <w:divsChild>
            <w:div w:id="1352563284">
              <w:marLeft w:val="0"/>
              <w:marRight w:val="0"/>
              <w:marTop w:val="0"/>
              <w:marBottom w:val="0"/>
              <w:divBdr>
                <w:top w:val="none" w:sz="0" w:space="0" w:color="auto"/>
                <w:left w:val="none" w:sz="0" w:space="0" w:color="auto"/>
                <w:bottom w:val="none" w:sz="0" w:space="0" w:color="auto"/>
                <w:right w:val="none" w:sz="0" w:space="0" w:color="auto"/>
              </w:divBdr>
            </w:div>
            <w:div w:id="6515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1889">
      <w:bodyDiv w:val="1"/>
      <w:marLeft w:val="0"/>
      <w:marRight w:val="0"/>
      <w:marTop w:val="0"/>
      <w:marBottom w:val="0"/>
      <w:divBdr>
        <w:top w:val="none" w:sz="0" w:space="0" w:color="auto"/>
        <w:left w:val="none" w:sz="0" w:space="0" w:color="auto"/>
        <w:bottom w:val="none" w:sz="0" w:space="0" w:color="auto"/>
        <w:right w:val="none" w:sz="0" w:space="0" w:color="auto"/>
      </w:divBdr>
    </w:div>
    <w:div w:id="1402941482">
      <w:bodyDiv w:val="1"/>
      <w:marLeft w:val="0"/>
      <w:marRight w:val="0"/>
      <w:marTop w:val="0"/>
      <w:marBottom w:val="0"/>
      <w:divBdr>
        <w:top w:val="none" w:sz="0" w:space="0" w:color="auto"/>
        <w:left w:val="none" w:sz="0" w:space="0" w:color="auto"/>
        <w:bottom w:val="none" w:sz="0" w:space="0" w:color="auto"/>
        <w:right w:val="none" w:sz="0" w:space="0" w:color="auto"/>
      </w:divBdr>
      <w:divsChild>
        <w:div w:id="918169978">
          <w:marLeft w:val="0"/>
          <w:marRight w:val="0"/>
          <w:marTop w:val="0"/>
          <w:marBottom w:val="0"/>
          <w:divBdr>
            <w:top w:val="none" w:sz="0" w:space="0" w:color="auto"/>
            <w:left w:val="none" w:sz="0" w:space="0" w:color="auto"/>
            <w:bottom w:val="none" w:sz="0" w:space="0" w:color="auto"/>
            <w:right w:val="none" w:sz="0" w:space="0" w:color="auto"/>
          </w:divBdr>
          <w:divsChild>
            <w:div w:id="3697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70743">
      <w:bodyDiv w:val="1"/>
      <w:marLeft w:val="0"/>
      <w:marRight w:val="0"/>
      <w:marTop w:val="0"/>
      <w:marBottom w:val="0"/>
      <w:divBdr>
        <w:top w:val="none" w:sz="0" w:space="0" w:color="auto"/>
        <w:left w:val="none" w:sz="0" w:space="0" w:color="auto"/>
        <w:bottom w:val="none" w:sz="0" w:space="0" w:color="auto"/>
        <w:right w:val="none" w:sz="0" w:space="0" w:color="auto"/>
      </w:divBdr>
    </w:div>
    <w:div w:id="1841191248">
      <w:bodyDiv w:val="1"/>
      <w:marLeft w:val="0"/>
      <w:marRight w:val="0"/>
      <w:marTop w:val="0"/>
      <w:marBottom w:val="0"/>
      <w:divBdr>
        <w:top w:val="none" w:sz="0" w:space="0" w:color="auto"/>
        <w:left w:val="none" w:sz="0" w:space="0" w:color="auto"/>
        <w:bottom w:val="none" w:sz="0" w:space="0" w:color="auto"/>
        <w:right w:val="none" w:sz="0" w:space="0" w:color="auto"/>
      </w:divBdr>
    </w:div>
    <w:div w:id="1984388409">
      <w:bodyDiv w:val="1"/>
      <w:marLeft w:val="0"/>
      <w:marRight w:val="0"/>
      <w:marTop w:val="0"/>
      <w:marBottom w:val="0"/>
      <w:divBdr>
        <w:top w:val="none" w:sz="0" w:space="0" w:color="auto"/>
        <w:left w:val="none" w:sz="0" w:space="0" w:color="auto"/>
        <w:bottom w:val="none" w:sz="0" w:space="0" w:color="auto"/>
        <w:right w:val="none" w:sz="0" w:space="0" w:color="auto"/>
      </w:divBdr>
      <w:divsChild>
        <w:div w:id="1188910736">
          <w:marLeft w:val="0"/>
          <w:marRight w:val="0"/>
          <w:marTop w:val="0"/>
          <w:marBottom w:val="0"/>
          <w:divBdr>
            <w:top w:val="none" w:sz="0" w:space="0" w:color="auto"/>
            <w:left w:val="none" w:sz="0" w:space="0" w:color="auto"/>
            <w:bottom w:val="none" w:sz="0" w:space="0" w:color="auto"/>
            <w:right w:val="none" w:sz="0" w:space="0" w:color="auto"/>
          </w:divBdr>
          <w:divsChild>
            <w:div w:id="10130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microsoft.com/office/2011/relationships/people" Target="peop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222C8-EFA8-4819-BC07-44466C1F3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3534</TotalTime>
  <Pages>12</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dc:creator>
  <cp:keywords/>
  <dc:description/>
  <cp:lastModifiedBy>Jimi</cp:lastModifiedBy>
  <cp:revision>65</cp:revision>
  <cp:lastPrinted>2021-10-26T20:11:00Z</cp:lastPrinted>
  <dcterms:created xsi:type="dcterms:W3CDTF">2021-09-27T17:48:00Z</dcterms:created>
  <dcterms:modified xsi:type="dcterms:W3CDTF">2021-10-26T20:12:00Z</dcterms:modified>
</cp:coreProperties>
</file>